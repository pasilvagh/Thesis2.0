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61938" w:rsidRDefault="00B007D9">
      <w:pPr>
        <w:pStyle w:val="Textodecuerpo"/>
        <w:jc w:val="center"/>
        <w:rPr>
          <w:b/>
          <w:sz w:val="36"/>
        </w:rPr>
      </w:pPr>
      <w:r>
        <w:rPr>
          <w:noProof/>
          <w:lang w:val="es-ES"/>
        </w:rPr>
        <mc:AlternateContent>
          <mc:Choice Requires="wps">
            <w:drawing>
              <wp:anchor distT="0" distB="0" distL="89535" distR="89535" simplePos="0" relativeHeight="251653632" behindDoc="0" locked="0" layoutInCell="1" allowOverlap="1">
                <wp:simplePos x="0" y="0"/>
                <wp:positionH relativeFrom="column">
                  <wp:align>center</wp:align>
                </wp:positionH>
                <wp:positionV relativeFrom="paragraph">
                  <wp:posOffset>635</wp:posOffset>
                </wp:positionV>
                <wp:extent cx="1106805" cy="24257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805"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1750"/>
                            </w:tblGrid>
                            <w:tr w:rsidR="001E71DE">
                              <w:tc>
                                <w:tcPr>
                                  <w:tcW w:w="1750" w:type="dxa"/>
                                  <w:shd w:val="clear" w:color="auto" w:fill="auto"/>
                                </w:tcPr>
                                <w:p w:rsidR="001E71DE" w:rsidRDefault="001E71DE">
                                  <w:pPr>
                                    <w:snapToGrid w:val="0"/>
                                    <w:spacing w:before="120"/>
                                    <w:rPr>
                                      <w:rFonts w:ascii="Arial" w:hAnsi="Arial" w:cs="Arial"/>
                                      <w:sz w:val="24"/>
                                    </w:rPr>
                                  </w:pPr>
                                </w:p>
                              </w:tc>
                            </w:tr>
                          </w:tbl>
                          <w:p w:rsidR="001E71DE" w:rsidRDefault="001E71DE">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05pt;width:87.15pt;height:19.1pt;z-index:251653632;visibility:visible;mso-wrap-style:square;mso-width-percent:0;mso-height-percent:0;mso-wrap-distance-left:7.05pt;mso-wrap-distance-top:0;mso-wrap-distance-right:7.05pt;mso-wrap-distance-bottom:0;mso-position-horizontal:center;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" stroked="f">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1750"/>
                      </w:tblGrid>
                      <w:tr w:rsidR="001E71DE">
                        <w:tc>
                          <w:tcPr>
                            <w:tcW w:w="1750" w:type="dxa"/>
                            <w:shd w:val="clear" w:color="auto" w:fill="auto"/>
                          </w:tcPr>
                          <w:p w:rsidR="001E71DE" w:rsidRDefault="001E71DE">
                            <w:pPr>
                              <w:snapToGrid w:val="0"/>
                              <w:spacing w:before="120"/>
                              <w:rPr>
                                <w:rFonts w:ascii="Arial" w:hAnsi="Arial" w:cs="Arial"/>
                                <w:sz w:val="24"/>
                              </w:rPr>
                            </w:pPr>
                          </w:p>
                        </w:tc>
                      </w:tr>
                    </w:tbl>
                    <w:p w:rsidR="001E71DE" w:rsidRDefault="001E71DE">
                      <w:r>
                        <w:t xml:space="preserve"> </w:t>
                      </w:r>
                    </w:p>
                  </w:txbxContent>
                </v:textbox>
                <w10:wrap type="square"/>
              </v:shape>
            </w:pict>
          </mc:Fallback>
        </mc:AlternateContent>
      </w:r>
    </w:p>
    <w:p w:rsidR="00661938" w:rsidRDefault="00661938">
      <w:pPr>
        <w:pStyle w:val="Textodecuerpo"/>
        <w:jc w:val="center"/>
      </w:pPr>
      <w:r>
        <w:rPr>
          <w:b/>
          <w:sz w:val="36"/>
        </w:rPr>
        <w:t>PROYECTO DE TESIS</w:t>
      </w:r>
    </w:p>
    <w:p w:rsidR="00661938" w:rsidRPr="00B007D9" w:rsidRDefault="00B007D9">
      <w:pPr>
        <w:pStyle w:val="Textodecuerpo"/>
        <w:jc w:val="center"/>
        <w:rPr>
          <w:b/>
          <w:color w:val="000000"/>
          <w:sz w:val="36"/>
          <w:lang w:val="es-ES" w:eastAsia="es-ES"/>
          <w14:shadow w14:blurRad="50800" w14:dist="38100" w14:dir="2700000" w14:sx="100000" w14:sy="100000" w14:kx="0" w14:ky="0" w14:algn="tl">
            <w14:srgbClr w14:val="000000">
              <w14:alpha w14:val="60000"/>
            </w14:srgbClr>
          </w14:shadow>
        </w:rPr>
      </w:pPr>
      <w:r>
        <w:rPr>
          <w:noProof/>
          <w:lang w:val="es-ES"/>
        </w:rPr>
        <mc:AlternateContent>
          <mc:Choice Requires="wps">
            <w:drawing>
              <wp:anchor distT="0" distB="0" distL="114935" distR="114935" simplePos="0" relativeHeight="251657728" behindDoc="0" locked="0" layoutInCell="1" allowOverlap="1">
                <wp:simplePos x="0" y="0"/>
                <wp:positionH relativeFrom="column">
                  <wp:posOffset>113665</wp:posOffset>
                </wp:positionH>
                <wp:positionV relativeFrom="paragraph">
                  <wp:posOffset>142875</wp:posOffset>
                </wp:positionV>
                <wp:extent cx="338455" cy="338455"/>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38455"/>
                        </a:xfrm>
                        <a:prstGeom prst="rect">
                          <a:avLst/>
                        </a:prstGeom>
                        <a:solidFill>
                          <a:srgbClr val="FFFFFF"/>
                        </a:solidFill>
                        <a:ln w="9525" cmpd="sng">
                          <a:solidFill>
                            <a:srgbClr val="000000"/>
                          </a:solidFill>
                          <a:prstDash val="solid"/>
                          <a:miter lim="800000"/>
                          <a:headEnd/>
                          <a:tailEnd/>
                        </a:ln>
                      </wps:spPr>
                      <wps:txbx>
                        <w:txbxContent>
                          <w:p w:rsidR="001E71DE" w:rsidRDefault="001E71DE">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8.95pt;margin-top:11.25pt;width:26.65pt;height:26.6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">
                <v:textbox>
                  <w:txbxContent>
                    <w:p w:rsidR="001E71DE" w:rsidRDefault="001E71DE">
                      <w:r>
                        <w:t>X</w:t>
                      </w:r>
                    </w:p>
                  </w:txbxContent>
                </v:textbox>
              </v:shape>
            </w:pict>
          </mc:Fallback>
        </mc:AlternateContent>
      </w:r>
    </w:p>
    <w:p w:rsidR="00661938" w:rsidRDefault="00661938">
      <w:pPr>
        <w:pStyle w:val="Textodecuerpo"/>
        <w:ind w:left="681" w:firstLine="227"/>
        <w:jc w:val="left"/>
      </w:pPr>
      <w:r>
        <w:rPr>
          <w:color w:val="000000"/>
          <w:sz w:val="36"/>
          <w:szCs w:val="36"/>
        </w:rPr>
        <w:t>Magíster en Ciencias de la Ingeniería Informática</w:t>
      </w:r>
    </w:p>
    <w:p w:rsidR="00661938" w:rsidRPr="00B007D9" w:rsidRDefault="00B007D9">
      <w:pPr>
        <w:pStyle w:val="Textodecuerpo"/>
        <w:ind w:left="681" w:firstLine="227"/>
        <w:jc w:val="left"/>
        <w:rPr>
          <w:color w:val="000000"/>
          <w:sz w:val="36"/>
          <w:szCs w:val="36"/>
          <w:lang w:val="es-ES" w:eastAsia="es-ES"/>
          <w14:shadow w14:blurRad="50800" w14:dist="38100" w14:dir="2700000" w14:sx="100000" w14:sy="100000" w14:kx="0" w14:ky="0" w14:algn="tl">
            <w14:srgbClr w14:val="000000">
              <w14:alpha w14:val="60000"/>
            </w14:srgbClr>
          </w14:shadow>
        </w:rPr>
      </w:pPr>
      <w:r>
        <w:rPr>
          <w:noProof/>
          <w:lang w:val="es-ES"/>
        </w:rPr>
        <mc:AlternateContent>
          <mc:Choice Requires="wps">
            <w:drawing>
              <wp:anchor distT="0" distB="0" distL="114935" distR="114935" simplePos="0" relativeHeight="251658752" behindDoc="0" locked="0" layoutInCell="1" allowOverlap="1">
                <wp:simplePos x="0" y="0"/>
                <wp:positionH relativeFrom="column">
                  <wp:posOffset>113665</wp:posOffset>
                </wp:positionH>
                <wp:positionV relativeFrom="paragraph">
                  <wp:posOffset>177800</wp:posOffset>
                </wp:positionV>
                <wp:extent cx="338455" cy="338455"/>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38455"/>
                        </a:xfrm>
                        <a:prstGeom prst="rect">
                          <a:avLst/>
                        </a:prstGeom>
                        <a:solidFill>
                          <a:srgbClr val="FFFFFF"/>
                        </a:solidFill>
                        <a:ln w="9525" cmpd="sng">
                          <a:solidFill>
                            <a:srgbClr val="000000"/>
                          </a:solidFill>
                          <a:prstDash val="solid"/>
                          <a:miter lim="800000"/>
                          <a:headEnd/>
                          <a:tailEnd/>
                        </a:ln>
                      </wps:spPr>
                      <wps:txbx>
                        <w:txbxContent>
                          <w:p w:rsidR="001E71DE" w:rsidRDefault="001E71DE">
                            <w:r>
                              <w:rPr>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left:0;text-align:left;margin-left:8.95pt;margin-top:14pt;width:26.65pt;height:26.6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">
                <v:textbox>
                  <w:txbxContent>
                    <w:p w:rsidR="001E71DE" w:rsidRDefault="001E71DE">
                      <w:r>
                        <w:rPr>
                          <w:lang w:val="es-ES"/>
                        </w:rPr>
                        <w:t xml:space="preserve">    </w:t>
                      </w:r>
                    </w:p>
                  </w:txbxContent>
                </v:textbox>
              </v:shape>
            </w:pict>
          </mc:Fallback>
        </mc:AlternateContent>
      </w:r>
    </w:p>
    <w:p w:rsidR="00661938" w:rsidRDefault="00661938">
      <w:pPr>
        <w:pStyle w:val="Textodecuerpo"/>
        <w:ind w:left="681" w:firstLine="227"/>
        <w:jc w:val="left"/>
        <w:rPr>
          <w:sz w:val="24"/>
          <w:szCs w:val="36"/>
        </w:rPr>
      </w:pPr>
      <w:r>
        <w:rPr>
          <w:color w:val="000000"/>
          <w:sz w:val="36"/>
          <w:szCs w:val="36"/>
        </w:rPr>
        <w:t>Doctorado en Ingeniería Informática</w:t>
      </w:r>
    </w:p>
    <w:p w:rsidR="00661938" w:rsidRDefault="00661938">
      <w:pPr>
        <w:rPr>
          <w:sz w:val="24"/>
          <w:szCs w:val="36"/>
        </w:rPr>
      </w:pPr>
    </w:p>
    <w:tbl>
      <w:tblPr>
        <w:tblW w:w="0" w:type="auto"/>
        <w:tblInd w:w="2" w:type="dxa"/>
        <w:tblLayout w:type="fixed"/>
        <w:tblCellMar>
          <w:left w:w="70" w:type="dxa"/>
          <w:right w:w="70" w:type="dxa"/>
        </w:tblCellMar>
        <w:tblLook w:val="0000" w:firstRow="0" w:lastRow="0" w:firstColumn="0" w:lastColumn="0" w:noHBand="0" w:noVBand="0"/>
      </w:tblPr>
      <w:tblGrid>
        <w:gridCol w:w="3827"/>
        <w:gridCol w:w="5949"/>
      </w:tblGrid>
      <w:tr w:rsidR="00661938">
        <w:trPr>
          <w:cantSplit/>
          <w:trHeight w:val="668"/>
        </w:trPr>
        <w:tc>
          <w:tcPr>
            <w:tcW w:w="3827" w:type="dxa"/>
            <w:tcBorders>
              <w:top w:val="thinThickSmallGap" w:sz="24" w:space="0" w:color="000000"/>
              <w:left w:val="thinThickSmallGap" w:sz="24" w:space="0" w:color="000000"/>
            </w:tcBorders>
            <w:shd w:val="clear" w:color="auto" w:fill="auto"/>
          </w:tcPr>
          <w:p w:rsidR="00661938" w:rsidRDefault="00661938">
            <w:pPr>
              <w:spacing w:before="120"/>
              <w:ind w:right="-68"/>
              <w:rPr>
                <w:b/>
                <w:sz w:val="24"/>
              </w:rPr>
            </w:pPr>
            <w:r>
              <w:rPr>
                <w:b/>
                <w:sz w:val="24"/>
              </w:rPr>
              <w:t>1 Título del Proyecto de Tesis</w:t>
            </w:r>
          </w:p>
          <w:p w:rsidR="00661938" w:rsidRDefault="00661938">
            <w:pPr>
              <w:spacing w:before="120"/>
              <w:ind w:right="-68"/>
              <w:rPr>
                <w:b/>
                <w:sz w:val="24"/>
              </w:rPr>
            </w:pPr>
          </w:p>
        </w:tc>
        <w:tc>
          <w:tcPr>
            <w:tcW w:w="5949" w:type="dxa"/>
            <w:tcBorders>
              <w:top w:val="thinThickSmallGap" w:sz="24" w:space="0" w:color="000000"/>
              <w:left w:val="single" w:sz="6" w:space="0" w:color="000000"/>
              <w:right w:val="thickThinSmallGap" w:sz="24" w:space="0" w:color="000000"/>
            </w:tcBorders>
            <w:shd w:val="clear" w:color="auto" w:fill="auto"/>
          </w:tcPr>
          <w:p w:rsidR="00661938" w:rsidRDefault="00661938">
            <w:pPr>
              <w:snapToGrid w:val="0"/>
              <w:spacing w:before="120"/>
              <w:ind w:right="-68"/>
              <w:rPr>
                <w:sz w:val="24"/>
                <w:lang w:val="en-US"/>
              </w:rPr>
            </w:pPr>
            <w:r>
              <w:rPr>
                <w:b/>
                <w:sz w:val="24"/>
                <w:lang w:val="en-US"/>
              </w:rPr>
              <w:t>Towards a Secure Reference Architecture of the Browser</w:t>
            </w:r>
          </w:p>
          <w:p w:rsidR="00661938" w:rsidRDefault="00661938">
            <w:pPr>
              <w:spacing w:before="120"/>
              <w:ind w:right="-68"/>
              <w:rPr>
                <w:sz w:val="24"/>
                <w:lang w:val="en-US"/>
              </w:rPr>
            </w:pPr>
          </w:p>
        </w:tc>
      </w:tr>
      <w:tr w:rsidR="00661938">
        <w:trPr>
          <w:cantSplit/>
          <w:trHeight w:val="668"/>
        </w:trPr>
        <w:tc>
          <w:tcPr>
            <w:tcW w:w="3827" w:type="dxa"/>
            <w:tcBorders>
              <w:top w:val="double" w:sz="6" w:space="0" w:color="000000"/>
              <w:left w:val="thinThickSmallGap" w:sz="24" w:space="0" w:color="000000"/>
            </w:tcBorders>
            <w:shd w:val="clear" w:color="auto" w:fill="auto"/>
          </w:tcPr>
          <w:p w:rsidR="00661938" w:rsidRDefault="00661938">
            <w:pPr>
              <w:spacing w:before="120"/>
              <w:ind w:right="-68"/>
              <w:rPr>
                <w:b/>
                <w:sz w:val="24"/>
              </w:rPr>
            </w:pPr>
            <w:r>
              <w:rPr>
                <w:b/>
                <w:sz w:val="24"/>
              </w:rPr>
              <w:t>2 Nombre del Alumno</w:t>
            </w:r>
          </w:p>
        </w:tc>
        <w:tc>
          <w:tcPr>
            <w:tcW w:w="5949" w:type="dxa"/>
            <w:tcBorders>
              <w:top w:val="double" w:sz="6" w:space="0" w:color="000000"/>
              <w:left w:val="single" w:sz="6" w:space="0" w:color="000000"/>
              <w:right w:val="thickThinSmallGap" w:sz="24" w:space="0" w:color="000000"/>
            </w:tcBorders>
            <w:shd w:val="clear" w:color="auto" w:fill="auto"/>
          </w:tcPr>
          <w:p w:rsidR="00661938" w:rsidRDefault="00661938">
            <w:pPr>
              <w:snapToGrid w:val="0"/>
              <w:spacing w:before="120"/>
              <w:ind w:right="-68"/>
            </w:pPr>
            <w:r>
              <w:rPr>
                <w:b/>
                <w:sz w:val="24"/>
              </w:rPr>
              <w:t>Paulina Andrea Silva Ghio</w:t>
            </w:r>
          </w:p>
        </w:tc>
      </w:tr>
      <w:tr w:rsidR="00661938">
        <w:trPr>
          <w:cantSplit/>
          <w:trHeight w:val="668"/>
        </w:trPr>
        <w:tc>
          <w:tcPr>
            <w:tcW w:w="3827" w:type="dxa"/>
            <w:tcBorders>
              <w:top w:val="double" w:sz="6" w:space="0" w:color="000000"/>
              <w:left w:val="thinThickSmallGap" w:sz="24" w:space="0" w:color="000000"/>
            </w:tcBorders>
            <w:shd w:val="clear" w:color="auto" w:fill="auto"/>
          </w:tcPr>
          <w:p w:rsidR="00661938" w:rsidRDefault="00661938">
            <w:pPr>
              <w:pStyle w:val="Ttulo5"/>
              <w:rPr>
                <w:sz w:val="24"/>
                <w:u w:val="single"/>
              </w:rPr>
            </w:pPr>
            <w:r>
              <w:t>3 Número Teléfono - Celular</w:t>
            </w:r>
          </w:p>
        </w:tc>
        <w:tc>
          <w:tcPr>
            <w:tcW w:w="5949" w:type="dxa"/>
            <w:tcBorders>
              <w:top w:val="double" w:sz="6" w:space="0" w:color="000000"/>
              <w:left w:val="single" w:sz="6" w:space="0" w:color="000000"/>
              <w:right w:val="thickThinSmallGap" w:sz="24" w:space="0" w:color="000000"/>
            </w:tcBorders>
            <w:shd w:val="clear" w:color="auto" w:fill="auto"/>
          </w:tcPr>
          <w:p w:rsidR="00661938" w:rsidRDefault="00661938">
            <w:pPr>
              <w:snapToGrid w:val="0"/>
              <w:spacing w:before="120"/>
              <w:ind w:right="-68"/>
            </w:pPr>
            <w:r>
              <w:rPr>
                <w:sz w:val="24"/>
                <w:u w:val="single"/>
              </w:rPr>
              <w:t>+56 9 79010117</w:t>
            </w:r>
          </w:p>
        </w:tc>
      </w:tr>
      <w:tr w:rsidR="00661938">
        <w:trPr>
          <w:cantSplit/>
          <w:trHeight w:val="668"/>
        </w:trPr>
        <w:tc>
          <w:tcPr>
            <w:tcW w:w="3827" w:type="dxa"/>
            <w:tcBorders>
              <w:top w:val="double" w:sz="6" w:space="0" w:color="000000"/>
              <w:left w:val="thinThickSmallGap" w:sz="24" w:space="0" w:color="000000"/>
            </w:tcBorders>
            <w:shd w:val="clear" w:color="auto" w:fill="auto"/>
          </w:tcPr>
          <w:p w:rsidR="00661938" w:rsidRDefault="00661938">
            <w:pPr>
              <w:spacing w:before="120"/>
              <w:ind w:right="-68"/>
            </w:pPr>
            <w:r>
              <w:rPr>
                <w:b/>
                <w:sz w:val="24"/>
              </w:rPr>
              <w:t>4 e-Mail</w:t>
            </w:r>
          </w:p>
        </w:tc>
        <w:tc>
          <w:tcPr>
            <w:tcW w:w="5949" w:type="dxa"/>
            <w:tcBorders>
              <w:top w:val="double" w:sz="6" w:space="0" w:color="000000"/>
              <w:left w:val="single" w:sz="6" w:space="0" w:color="000000"/>
              <w:right w:val="thickThinSmallGap" w:sz="24" w:space="0" w:color="000000"/>
            </w:tcBorders>
            <w:shd w:val="clear" w:color="auto" w:fill="auto"/>
          </w:tcPr>
          <w:p w:rsidR="00661938" w:rsidRDefault="00661938">
            <w:pPr>
              <w:snapToGrid w:val="0"/>
              <w:spacing w:before="120"/>
              <w:ind w:right="-68"/>
            </w:pPr>
            <w:hyperlink r:id="rId8" w:history="1">
              <w:r>
                <w:rPr>
                  <w:rStyle w:val="Hipervnculo"/>
                  <w:b/>
                  <w:sz w:val="24"/>
                </w:rPr>
                <w:t>paulinasilvaghio@gmail.com</w:t>
              </w:r>
            </w:hyperlink>
            <w:r>
              <w:rPr>
                <w:b/>
                <w:sz w:val="24"/>
              </w:rPr>
              <w:t>,</w:t>
            </w:r>
          </w:p>
          <w:p w:rsidR="00661938" w:rsidRDefault="00661938">
            <w:pPr>
              <w:snapToGrid w:val="0"/>
              <w:spacing w:before="120"/>
              <w:ind w:right="-68"/>
            </w:pPr>
            <w:hyperlink r:id="rId9" w:history="1">
              <w:r>
                <w:rPr>
                  <w:rStyle w:val="Hipervnculo"/>
                  <w:b/>
                  <w:sz w:val="24"/>
                </w:rPr>
                <w:t>pasilva@alumnos.inf.utfsm.cl</w:t>
              </w:r>
            </w:hyperlink>
          </w:p>
        </w:tc>
      </w:tr>
      <w:tr w:rsidR="00661938">
        <w:trPr>
          <w:cantSplit/>
          <w:trHeight w:val="679"/>
        </w:trPr>
        <w:tc>
          <w:tcPr>
            <w:tcW w:w="3827" w:type="dxa"/>
            <w:tcBorders>
              <w:top w:val="double" w:sz="4" w:space="0" w:color="000000"/>
              <w:left w:val="thinThickSmallGap" w:sz="24" w:space="0" w:color="000000"/>
              <w:bottom w:val="double" w:sz="4" w:space="0" w:color="000000"/>
            </w:tcBorders>
            <w:shd w:val="clear" w:color="auto" w:fill="auto"/>
          </w:tcPr>
          <w:p w:rsidR="00661938" w:rsidRDefault="00661938">
            <w:pPr>
              <w:spacing w:before="120"/>
              <w:ind w:right="-68"/>
              <w:rPr>
                <w:b/>
                <w:sz w:val="24"/>
              </w:rPr>
            </w:pPr>
            <w:r>
              <w:rPr>
                <w:b/>
                <w:sz w:val="24"/>
              </w:rPr>
              <w:t>5  Fecha de Ingreso al Programa</w:t>
            </w:r>
          </w:p>
        </w:tc>
        <w:tc>
          <w:tcPr>
            <w:tcW w:w="5949" w:type="dxa"/>
            <w:tcBorders>
              <w:top w:val="double" w:sz="4" w:space="0" w:color="000000"/>
              <w:left w:val="single" w:sz="6" w:space="0" w:color="000000"/>
              <w:bottom w:val="double" w:sz="4" w:space="0" w:color="000000"/>
              <w:right w:val="thickThinSmallGap" w:sz="24" w:space="0" w:color="000000"/>
            </w:tcBorders>
            <w:shd w:val="clear" w:color="auto" w:fill="auto"/>
          </w:tcPr>
          <w:p w:rsidR="00661938" w:rsidRDefault="00661938">
            <w:pPr>
              <w:snapToGrid w:val="0"/>
              <w:spacing w:before="120"/>
              <w:ind w:right="-68"/>
              <w:rPr>
                <w:sz w:val="24"/>
              </w:rPr>
            </w:pPr>
            <w:r>
              <w:rPr>
                <w:b/>
                <w:sz w:val="24"/>
              </w:rPr>
              <w:t>2013</w:t>
            </w:r>
          </w:p>
          <w:p w:rsidR="00661938" w:rsidRDefault="00661938">
            <w:pPr>
              <w:spacing w:before="120"/>
              <w:ind w:right="-68"/>
              <w:rPr>
                <w:sz w:val="24"/>
              </w:rPr>
            </w:pPr>
          </w:p>
        </w:tc>
      </w:tr>
      <w:tr w:rsidR="00661938">
        <w:trPr>
          <w:cantSplit/>
          <w:trHeight w:val="663"/>
        </w:trPr>
        <w:tc>
          <w:tcPr>
            <w:tcW w:w="3827" w:type="dxa"/>
            <w:tcBorders>
              <w:top w:val="double" w:sz="4" w:space="0" w:color="000000"/>
              <w:left w:val="thinThickSmallGap" w:sz="24" w:space="0" w:color="000000"/>
              <w:bottom w:val="double" w:sz="4" w:space="0" w:color="000000"/>
            </w:tcBorders>
            <w:shd w:val="clear" w:color="auto" w:fill="auto"/>
          </w:tcPr>
          <w:p w:rsidR="00661938" w:rsidRDefault="00661938">
            <w:pPr>
              <w:spacing w:before="120"/>
              <w:ind w:right="-68"/>
              <w:rPr>
                <w:b/>
                <w:sz w:val="24"/>
              </w:rPr>
            </w:pPr>
            <w:r>
              <w:rPr>
                <w:b/>
                <w:sz w:val="24"/>
              </w:rPr>
              <w:t xml:space="preserve">6  Pregrado </w:t>
            </w:r>
          </w:p>
          <w:p w:rsidR="00661938" w:rsidRDefault="00661938">
            <w:pPr>
              <w:spacing w:before="120"/>
              <w:ind w:right="-68"/>
              <w:rPr>
                <w:sz w:val="24"/>
              </w:rPr>
            </w:pPr>
            <w:r>
              <w:rPr>
                <w:b/>
                <w:sz w:val="24"/>
              </w:rPr>
              <w:t>(Título o Grado Institución, Año)</w:t>
            </w:r>
          </w:p>
        </w:tc>
        <w:tc>
          <w:tcPr>
            <w:tcW w:w="5949" w:type="dxa"/>
            <w:tcBorders>
              <w:top w:val="double" w:sz="4" w:space="0" w:color="000000"/>
              <w:left w:val="single" w:sz="6" w:space="0" w:color="000000"/>
              <w:bottom w:val="double" w:sz="4" w:space="0" w:color="000000"/>
              <w:right w:val="thickThinSmallGap" w:sz="24" w:space="0" w:color="000000"/>
            </w:tcBorders>
            <w:shd w:val="clear" w:color="auto" w:fill="auto"/>
          </w:tcPr>
          <w:p w:rsidR="00661938" w:rsidRDefault="00661938">
            <w:pPr>
              <w:snapToGrid w:val="0"/>
              <w:spacing w:before="120"/>
              <w:ind w:right="-68"/>
              <w:rPr>
                <w:sz w:val="24"/>
              </w:rPr>
            </w:pPr>
            <w:r>
              <w:rPr>
                <w:sz w:val="24"/>
              </w:rPr>
              <w:t>Ingeniería Civil Informática</w:t>
            </w:r>
          </w:p>
          <w:p w:rsidR="00661938" w:rsidRDefault="00661938">
            <w:pPr>
              <w:spacing w:before="120"/>
              <w:ind w:right="-68"/>
              <w:rPr>
                <w:sz w:val="24"/>
              </w:rPr>
            </w:pPr>
          </w:p>
        </w:tc>
      </w:tr>
      <w:tr w:rsidR="00661938">
        <w:trPr>
          <w:cantSplit/>
          <w:trHeight w:val="730"/>
        </w:trPr>
        <w:tc>
          <w:tcPr>
            <w:tcW w:w="3827" w:type="dxa"/>
            <w:tcBorders>
              <w:top w:val="double" w:sz="4" w:space="0" w:color="000000"/>
              <w:left w:val="thinThickSmallGap" w:sz="24" w:space="0" w:color="000000"/>
              <w:bottom w:val="double" w:sz="4" w:space="0" w:color="000000"/>
            </w:tcBorders>
            <w:shd w:val="clear" w:color="auto" w:fill="auto"/>
          </w:tcPr>
          <w:p w:rsidR="00661938" w:rsidRDefault="00661938">
            <w:pPr>
              <w:spacing w:before="120"/>
              <w:ind w:right="72"/>
              <w:rPr>
                <w:sz w:val="24"/>
              </w:rPr>
            </w:pPr>
            <w:r>
              <w:rPr>
                <w:b/>
                <w:sz w:val="24"/>
              </w:rPr>
              <w:t>7 Profesor Guía de Tesis</w:t>
            </w:r>
          </w:p>
        </w:tc>
        <w:tc>
          <w:tcPr>
            <w:tcW w:w="5949" w:type="dxa"/>
            <w:tcBorders>
              <w:top w:val="double" w:sz="4" w:space="0" w:color="000000"/>
              <w:left w:val="single" w:sz="6" w:space="0" w:color="000000"/>
              <w:bottom w:val="double" w:sz="4" w:space="0" w:color="000000"/>
              <w:right w:val="thickThinSmallGap" w:sz="24" w:space="0" w:color="000000"/>
            </w:tcBorders>
            <w:shd w:val="clear" w:color="auto" w:fill="auto"/>
          </w:tcPr>
          <w:p w:rsidR="00661938" w:rsidRDefault="00661938">
            <w:pPr>
              <w:snapToGrid w:val="0"/>
              <w:spacing w:before="120"/>
              <w:ind w:right="-68"/>
              <w:rPr>
                <w:sz w:val="24"/>
              </w:rPr>
            </w:pPr>
            <w:r>
              <w:rPr>
                <w:sz w:val="24"/>
              </w:rPr>
              <w:t>Raúl Monge</w:t>
            </w:r>
          </w:p>
          <w:p w:rsidR="00661938" w:rsidRDefault="00661938">
            <w:pPr>
              <w:spacing w:before="120"/>
              <w:ind w:right="-68"/>
              <w:rPr>
                <w:sz w:val="24"/>
              </w:rPr>
            </w:pPr>
          </w:p>
        </w:tc>
      </w:tr>
      <w:tr w:rsidR="00661938">
        <w:trPr>
          <w:cantSplit/>
          <w:trHeight w:val="685"/>
        </w:trPr>
        <w:tc>
          <w:tcPr>
            <w:tcW w:w="3827" w:type="dxa"/>
            <w:tcBorders>
              <w:top w:val="double" w:sz="4" w:space="0" w:color="000000"/>
              <w:left w:val="thinThickSmallGap" w:sz="24" w:space="0" w:color="000000"/>
              <w:bottom w:val="double" w:sz="4" w:space="0" w:color="000000"/>
            </w:tcBorders>
            <w:shd w:val="clear" w:color="auto" w:fill="auto"/>
          </w:tcPr>
          <w:p w:rsidR="00661938" w:rsidRDefault="00661938">
            <w:pPr>
              <w:spacing w:before="120"/>
              <w:ind w:right="-68"/>
              <w:rPr>
                <w:sz w:val="24"/>
              </w:rPr>
            </w:pPr>
            <w:r>
              <w:rPr>
                <w:b/>
                <w:sz w:val="24"/>
              </w:rPr>
              <w:t>8 Fecha Presentación  Tema de Tesis</w:t>
            </w:r>
          </w:p>
        </w:tc>
        <w:tc>
          <w:tcPr>
            <w:tcW w:w="5949" w:type="dxa"/>
            <w:tcBorders>
              <w:top w:val="double" w:sz="4" w:space="0" w:color="000000"/>
              <w:left w:val="single" w:sz="6" w:space="0" w:color="000000"/>
              <w:bottom w:val="double" w:sz="4" w:space="0" w:color="000000"/>
              <w:right w:val="thickThinSmallGap" w:sz="24" w:space="0" w:color="000000"/>
            </w:tcBorders>
            <w:shd w:val="clear" w:color="auto" w:fill="auto"/>
          </w:tcPr>
          <w:p w:rsidR="00661938" w:rsidRDefault="00661938">
            <w:pPr>
              <w:spacing w:before="120"/>
              <w:ind w:right="-68"/>
            </w:pPr>
            <w:r>
              <w:rPr>
                <w:sz w:val="24"/>
              </w:rPr>
              <w:t>Diciembre 2015</w:t>
            </w:r>
          </w:p>
        </w:tc>
      </w:tr>
      <w:tr w:rsidR="00661938">
        <w:trPr>
          <w:cantSplit/>
          <w:trHeight w:val="685"/>
        </w:trPr>
        <w:tc>
          <w:tcPr>
            <w:tcW w:w="3827" w:type="dxa"/>
            <w:tcBorders>
              <w:top w:val="double" w:sz="4" w:space="0" w:color="000000"/>
              <w:left w:val="thinThickSmallGap" w:sz="24" w:space="0" w:color="000000"/>
              <w:bottom w:val="double" w:sz="4" w:space="0" w:color="000000"/>
            </w:tcBorders>
            <w:shd w:val="clear" w:color="auto" w:fill="auto"/>
          </w:tcPr>
          <w:p w:rsidR="00661938" w:rsidRDefault="00661938">
            <w:pPr>
              <w:spacing w:before="120"/>
              <w:ind w:right="-70"/>
              <w:rPr>
                <w:b/>
                <w:sz w:val="24"/>
              </w:rPr>
            </w:pPr>
            <w:r>
              <w:rPr>
                <w:b/>
                <w:sz w:val="24"/>
              </w:rPr>
              <w:t>9 Fecha Aprobación  Tema de Tesis</w:t>
            </w:r>
          </w:p>
        </w:tc>
        <w:tc>
          <w:tcPr>
            <w:tcW w:w="5949" w:type="dxa"/>
            <w:tcBorders>
              <w:top w:val="double" w:sz="4" w:space="0" w:color="000000"/>
              <w:left w:val="single" w:sz="6" w:space="0" w:color="000000"/>
              <w:bottom w:val="double" w:sz="4" w:space="0" w:color="000000"/>
              <w:right w:val="thickThinSmallGap" w:sz="24" w:space="0" w:color="000000"/>
            </w:tcBorders>
            <w:shd w:val="clear" w:color="auto" w:fill="auto"/>
          </w:tcPr>
          <w:p w:rsidR="00661938" w:rsidRDefault="00661938">
            <w:pPr>
              <w:snapToGrid w:val="0"/>
              <w:spacing w:before="120"/>
              <w:ind w:right="-68"/>
              <w:rPr>
                <w:b/>
                <w:sz w:val="24"/>
              </w:rPr>
            </w:pPr>
          </w:p>
          <w:p w:rsidR="00661938" w:rsidRDefault="00661938">
            <w:pPr>
              <w:spacing w:before="120"/>
              <w:ind w:right="-68"/>
              <w:rPr>
                <w:b/>
                <w:sz w:val="24"/>
              </w:rPr>
            </w:pPr>
          </w:p>
        </w:tc>
      </w:tr>
      <w:tr w:rsidR="00661938">
        <w:trPr>
          <w:cantSplit/>
          <w:trHeight w:val="685"/>
        </w:trPr>
        <w:tc>
          <w:tcPr>
            <w:tcW w:w="3827" w:type="dxa"/>
            <w:tcBorders>
              <w:top w:val="double" w:sz="4" w:space="0" w:color="000000"/>
              <w:left w:val="thinThickSmallGap" w:sz="24" w:space="0" w:color="000000"/>
              <w:bottom w:val="double" w:sz="4" w:space="0" w:color="000000"/>
            </w:tcBorders>
            <w:shd w:val="clear" w:color="auto" w:fill="auto"/>
          </w:tcPr>
          <w:p w:rsidR="00661938" w:rsidRDefault="00661938">
            <w:pPr>
              <w:spacing w:before="120"/>
              <w:ind w:right="-70"/>
              <w:rPr>
                <w:b/>
                <w:sz w:val="24"/>
              </w:rPr>
            </w:pPr>
            <w:r>
              <w:rPr>
                <w:b/>
                <w:sz w:val="24"/>
              </w:rPr>
              <w:t xml:space="preserve">10 Fecha tentativa de Término     </w:t>
            </w:r>
          </w:p>
        </w:tc>
        <w:tc>
          <w:tcPr>
            <w:tcW w:w="5949" w:type="dxa"/>
            <w:tcBorders>
              <w:top w:val="double" w:sz="4" w:space="0" w:color="000000"/>
              <w:left w:val="single" w:sz="6" w:space="0" w:color="000000"/>
              <w:bottom w:val="double" w:sz="4" w:space="0" w:color="000000"/>
              <w:right w:val="thickThinSmallGap" w:sz="24" w:space="0" w:color="000000"/>
            </w:tcBorders>
            <w:shd w:val="clear" w:color="auto" w:fill="auto"/>
          </w:tcPr>
          <w:p w:rsidR="00661938" w:rsidRDefault="00661938">
            <w:pPr>
              <w:snapToGrid w:val="0"/>
              <w:spacing w:before="120"/>
              <w:ind w:right="-68"/>
            </w:pPr>
            <w:r>
              <w:rPr>
                <w:b/>
                <w:sz w:val="24"/>
              </w:rPr>
              <w:t>Marzo-Abril 2016</w:t>
            </w:r>
          </w:p>
        </w:tc>
      </w:tr>
      <w:tr w:rsidR="00661938">
        <w:trPr>
          <w:cantSplit/>
          <w:trHeight w:val="685"/>
        </w:trPr>
        <w:tc>
          <w:tcPr>
            <w:tcW w:w="3827" w:type="dxa"/>
            <w:tcBorders>
              <w:top w:val="double" w:sz="4" w:space="0" w:color="000000"/>
              <w:left w:val="thinThickSmallGap" w:sz="24" w:space="0" w:color="000000"/>
              <w:bottom w:val="double" w:sz="4" w:space="0" w:color="000000"/>
            </w:tcBorders>
            <w:shd w:val="clear" w:color="auto" w:fill="auto"/>
          </w:tcPr>
          <w:p w:rsidR="00661938" w:rsidRDefault="00661938">
            <w:pPr>
              <w:spacing w:before="120"/>
              <w:ind w:right="-70"/>
              <w:rPr>
                <w:b/>
                <w:sz w:val="24"/>
              </w:rPr>
            </w:pPr>
            <w:r>
              <w:rPr>
                <w:b/>
                <w:sz w:val="24"/>
              </w:rPr>
              <w:t>11 Comisión interna de graduación</w:t>
            </w:r>
          </w:p>
        </w:tc>
        <w:tc>
          <w:tcPr>
            <w:tcW w:w="5949" w:type="dxa"/>
            <w:tcBorders>
              <w:top w:val="double" w:sz="4" w:space="0" w:color="000000"/>
              <w:left w:val="single" w:sz="6" w:space="0" w:color="000000"/>
              <w:bottom w:val="double" w:sz="4" w:space="0" w:color="000000"/>
              <w:right w:val="thickThinSmallGap" w:sz="24" w:space="0" w:color="000000"/>
            </w:tcBorders>
            <w:shd w:val="clear" w:color="auto" w:fill="auto"/>
          </w:tcPr>
          <w:p w:rsidR="00661938" w:rsidRDefault="00661938">
            <w:pPr>
              <w:snapToGrid w:val="0"/>
              <w:spacing w:before="120"/>
              <w:ind w:right="-68"/>
              <w:rPr>
                <w:b/>
                <w:sz w:val="24"/>
              </w:rPr>
            </w:pPr>
          </w:p>
          <w:p w:rsidR="00661938" w:rsidRDefault="00661938">
            <w:pPr>
              <w:spacing w:before="120"/>
              <w:ind w:right="-68"/>
              <w:rPr>
                <w:b/>
                <w:sz w:val="24"/>
              </w:rPr>
            </w:pPr>
          </w:p>
          <w:p w:rsidR="00661938" w:rsidRDefault="00661938">
            <w:pPr>
              <w:spacing w:before="120"/>
              <w:ind w:right="-68"/>
              <w:rPr>
                <w:b/>
                <w:sz w:val="24"/>
              </w:rPr>
            </w:pPr>
          </w:p>
        </w:tc>
      </w:tr>
    </w:tbl>
    <w:p w:rsidR="00661938" w:rsidRDefault="00661938">
      <w:pPr>
        <w:spacing w:before="120"/>
        <w:ind w:right="-68"/>
        <w:rPr>
          <w:b/>
          <w:sz w:val="24"/>
        </w:rPr>
      </w:pPr>
    </w:p>
    <w:p w:rsidR="00661938" w:rsidRDefault="00661938">
      <w:pPr>
        <w:spacing w:before="120"/>
        <w:ind w:right="-68"/>
        <w:rPr>
          <w:b/>
          <w:sz w:val="24"/>
        </w:rPr>
      </w:pPr>
    </w:p>
    <w:p w:rsidR="00661938" w:rsidRDefault="00661938">
      <w:pPr>
        <w:spacing w:before="120"/>
        <w:ind w:right="-68"/>
        <w:rPr>
          <w:b/>
          <w:sz w:val="24"/>
        </w:rPr>
      </w:pPr>
    </w:p>
    <w:p w:rsidR="00661938" w:rsidRDefault="00661938">
      <w:pPr>
        <w:spacing w:before="120"/>
        <w:ind w:right="-68"/>
        <w:rPr>
          <w:b/>
          <w:sz w:val="24"/>
        </w:rPr>
      </w:pPr>
    </w:p>
    <w:p w:rsidR="00661938" w:rsidRPr="00B007D9" w:rsidRDefault="00661938">
      <w:pPr>
        <w:pStyle w:val="Ttulo1"/>
        <w:numPr>
          <w:ilvl w:val="0"/>
          <w:numId w:val="0"/>
        </w:numPr>
        <w:ind w:left="227"/>
        <w:rPr>
          <w:sz w:val="24"/>
          <w14:shadow w14:blurRad="50800" w14:dist="38100" w14:dir="2700000" w14:sx="100000" w14:sy="100000" w14:kx="0" w14:ky="0" w14:algn="tl">
            <w14:srgbClr w14:val="000000">
              <w14:alpha w14:val="60000"/>
            </w14:srgbClr>
          </w14:shadow>
        </w:rPr>
      </w:pPr>
      <w:r>
        <w:rPr>
          <w:sz w:val="24"/>
        </w:rPr>
        <w:t xml:space="preserve">RESUMEN </w:t>
      </w:r>
    </w:p>
    <w:p w:rsidR="00661938" w:rsidRPr="00B007D9" w:rsidRDefault="00661938">
      <w:pPr>
        <w:rPr>
          <w:sz w:val="24"/>
          <w14:shadow w14:blurRad="50800" w14:dist="38100" w14:dir="2700000" w14:sx="100000" w14:sy="100000" w14:kx="0" w14:ky="0" w14:algn="tl">
            <w14:srgbClr w14:val="000000">
              <w14:alpha w14:val="60000"/>
            </w14:srgbClr>
          </w14:shadow>
        </w:rPr>
      </w:pPr>
    </w:p>
    <w:p w:rsidR="00661938" w:rsidRDefault="00661938">
      <w:pPr>
        <w:ind w:left="426" w:right="284"/>
        <w:jc w:val="both"/>
        <w:rPr>
          <w:sz w:val="24"/>
        </w:rPr>
      </w:pPr>
      <w:r>
        <w:rPr>
          <w:sz w:val="24"/>
        </w:rPr>
        <w:t>Debe ser suficientemente informativo, y contener una síntesis del proyecto, sus objetivos,   resultados esperados y palabras  claves.</w:t>
      </w:r>
    </w:p>
    <w:p w:rsidR="00661938" w:rsidRDefault="00661938">
      <w:pPr>
        <w:ind w:left="426" w:right="284"/>
        <w:jc w:val="both"/>
        <w:rPr>
          <w:sz w:val="24"/>
        </w:rPr>
      </w:pPr>
    </w:p>
    <w:p w:rsidR="00661938" w:rsidRDefault="00661938">
      <w:pPr>
        <w:ind w:left="426" w:right="284"/>
        <w:jc w:val="both"/>
      </w:pPr>
      <w:r>
        <w:rPr>
          <w:sz w:val="24"/>
        </w:rPr>
        <w:t>( Su extensión no debe exceder el espacio disponible).</w:t>
      </w:r>
      <w:r>
        <w:t xml:space="preserve"> </w:t>
      </w:r>
    </w:p>
    <w:p w:rsidR="00661938" w:rsidRDefault="00661938">
      <w:pPr>
        <w:ind w:left="426" w:right="-516"/>
      </w:pPr>
    </w:p>
    <w:tbl>
      <w:tblPr>
        <w:tblW w:w="0" w:type="auto"/>
        <w:tblInd w:w="-35" w:type="dxa"/>
        <w:tblLayout w:type="fixed"/>
        <w:tblCellMar>
          <w:left w:w="70" w:type="dxa"/>
          <w:right w:w="70" w:type="dxa"/>
        </w:tblCellMar>
        <w:tblLook w:val="0000" w:firstRow="0" w:lastRow="0" w:firstColumn="0" w:lastColumn="0" w:noHBand="0" w:noVBand="0"/>
      </w:tblPr>
      <w:tblGrid>
        <w:gridCol w:w="9669"/>
      </w:tblGrid>
      <w:tr w:rsidR="00661938">
        <w:trPr>
          <w:trHeight w:val="4832"/>
        </w:trPr>
        <w:tc>
          <w:tcPr>
            <w:tcW w:w="9669" w:type="dxa"/>
            <w:tcBorders>
              <w:top w:val="single" w:sz="4" w:space="0" w:color="000000"/>
              <w:left w:val="single" w:sz="4" w:space="0" w:color="000000"/>
              <w:bottom w:val="single" w:sz="4" w:space="0" w:color="000000"/>
              <w:right w:val="single" w:sz="4" w:space="0" w:color="000000"/>
            </w:tcBorders>
            <w:shd w:val="clear" w:color="auto" w:fill="auto"/>
          </w:tcPr>
          <w:p w:rsidR="00661938" w:rsidRDefault="00661938">
            <w:pPr>
              <w:snapToGrid w:val="0"/>
              <w:ind w:left="426"/>
              <w:jc w:val="both"/>
              <w:rPr>
                <w:sz w:val="24"/>
              </w:rPr>
            </w:pPr>
            <w:r>
              <w:rPr>
                <w:sz w:val="24"/>
              </w:rPr>
              <w:t xml:space="preserve">El </w:t>
            </w:r>
            <w:r>
              <w:rPr>
                <w:i/>
                <w:iCs/>
                <w:sz w:val="24"/>
              </w:rPr>
              <w:t>web browser</w:t>
            </w:r>
            <w:r>
              <w:rPr>
                <w:sz w:val="24"/>
              </w:rPr>
              <w:t xml:space="preserve"> es una de las aplicaciones más usadas - killer app - y también una de las primeras en aparecer en cuanto se creó la Internet (década de los 90). Por lo mismo, su nivel de madurez con respecto a otros desarrollos es significativo y permite asegurar ciertos niveles de confianza cuando otros usan un </w:t>
            </w:r>
            <w:r>
              <w:rPr>
                <w:i/>
                <w:iCs/>
                <w:sz w:val="24"/>
              </w:rPr>
              <w:t>web browser</w:t>
            </w:r>
            <w:r>
              <w:rPr>
                <w:sz w:val="24"/>
              </w:rPr>
              <w:t xml:space="preserve"> como cliente para sus sistemas. </w:t>
            </w:r>
          </w:p>
          <w:p w:rsidR="00661938" w:rsidRDefault="00661938">
            <w:pPr>
              <w:snapToGrid w:val="0"/>
              <w:ind w:left="426"/>
              <w:jc w:val="both"/>
              <w:rPr>
                <w:sz w:val="24"/>
              </w:rPr>
            </w:pPr>
          </w:p>
          <w:p w:rsidR="00661938" w:rsidRDefault="00661938">
            <w:pPr>
              <w:snapToGrid w:val="0"/>
              <w:ind w:left="426"/>
              <w:jc w:val="both"/>
              <w:rPr>
                <w:sz w:val="24"/>
              </w:rPr>
            </w:pPr>
            <w:r>
              <w:rPr>
                <w:sz w:val="24"/>
              </w:rPr>
              <w:t xml:space="preserve">Al tener sistemas que se interconectan con el </w:t>
            </w:r>
            <w:r>
              <w:rPr>
                <w:i/>
                <w:iCs/>
                <w:sz w:val="24"/>
              </w:rPr>
              <w:t>web browser</w:t>
            </w:r>
            <w:r>
              <w:rPr>
                <w:sz w:val="24"/>
              </w:rPr>
              <w:t xml:space="preserve">, </w:t>
            </w:r>
            <w:r>
              <w:rPr>
                <w:i/>
                <w:iCs/>
                <w:sz w:val="24"/>
              </w:rPr>
              <w:t>stakeholder</w:t>
            </w:r>
            <w:r>
              <w:rPr>
                <w:sz w:val="24"/>
              </w:rPr>
              <w:t xml:space="preserve"> como desarrolladores deben estar al tanto de los posibles riesgos que podrían enfrentar. La insuficiente de educación en seguridad de los desarrolladores de software, la escasa y dispersa documentación sobre este aspcto en los navegadores (así como su estandarización), podría llegar a ser un flanco débil en el desarrollo de grandes arquitecturas que dependen del </w:t>
            </w:r>
            <w:r>
              <w:rPr>
                <w:i/>
                <w:iCs/>
                <w:sz w:val="24"/>
              </w:rPr>
              <w:t>browser</w:t>
            </w:r>
            <w:r>
              <w:rPr>
                <w:sz w:val="24"/>
              </w:rPr>
              <w:t xml:space="preserve"> para realizar sus servicios. La elaboración de una Arquitectura de Referencia del </w:t>
            </w:r>
            <w:r>
              <w:rPr>
                <w:i/>
                <w:iCs/>
                <w:sz w:val="24"/>
              </w:rPr>
              <w:t>web browser</w:t>
            </w:r>
            <w:r>
              <w:rPr>
                <w:sz w:val="24"/>
              </w:rPr>
              <w:t xml:space="preserve">, utilizando patrones arquitecturales, podría ser una base para el mweb browserejor entendimiento de los mecanismos de seguridad y su arquitectura, que interactua con un sistema web mayor. Ésto mismo, entregaría una unificación de ideas y terminología, al dar una mirada holística sin tener en cuenta detalles de implementación tanto del </w:t>
            </w:r>
            <w:r>
              <w:rPr>
                <w:i/>
                <w:iCs/>
                <w:sz w:val="24"/>
              </w:rPr>
              <w:t>browser</w:t>
            </w:r>
            <w:r>
              <w:rPr>
                <w:sz w:val="24"/>
              </w:rPr>
              <w:t xml:space="preserve"> como el sistema con el que interactúa.</w:t>
            </w:r>
          </w:p>
          <w:p w:rsidR="00661938" w:rsidRDefault="00661938">
            <w:pPr>
              <w:ind w:left="426"/>
              <w:jc w:val="both"/>
              <w:rPr>
                <w:sz w:val="24"/>
              </w:rPr>
            </w:pPr>
            <w:r>
              <w:rPr>
                <w:sz w:val="24"/>
              </w:rPr>
              <w:t xml:space="preserve"> </w:t>
            </w:r>
          </w:p>
          <w:p w:rsidR="00661938" w:rsidRDefault="00661938">
            <w:pPr>
              <w:ind w:left="426"/>
              <w:jc w:val="both"/>
              <w:rPr>
                <w:sz w:val="24"/>
              </w:rPr>
            </w:pPr>
            <w:r>
              <w:rPr>
                <w:sz w:val="24"/>
              </w:rPr>
              <w:t xml:space="preserve">El desarrollo de una Arquitectura de Referencia de Seguridad del navegador permitirá abstraer los mecanismos de defensa existentes en el </w:t>
            </w:r>
            <w:r>
              <w:rPr>
                <w:i/>
                <w:iCs/>
                <w:sz w:val="24"/>
              </w:rPr>
              <w:t>browser</w:t>
            </w:r>
            <w:r>
              <w:rPr>
                <w:sz w:val="24"/>
              </w:rPr>
              <w:t xml:space="preserve">, lo que permitirá entregar a los desarrolladores una descripción comprensible sobre estas técnicas de defensa. Los conocimientos que este trabajo desea entregar se enfocan principalmente en los mecanismos de defensa que posee el navegador web y que a través de patrones de seguridad se desea explicar. </w:t>
            </w:r>
          </w:p>
          <w:p w:rsidR="00661938" w:rsidRDefault="00661938">
            <w:pPr>
              <w:ind w:left="426"/>
              <w:jc w:val="both"/>
              <w:rPr>
                <w:sz w:val="24"/>
              </w:rPr>
            </w:pPr>
          </w:p>
          <w:p w:rsidR="00661938" w:rsidRDefault="00661938">
            <w:pPr>
              <w:ind w:left="426"/>
              <w:jc w:val="both"/>
              <w:rPr>
                <w:sz w:val="24"/>
              </w:rPr>
            </w:pPr>
            <w:r>
              <w:rPr>
                <w:sz w:val="24"/>
              </w:rPr>
              <w:t>Los resultados de este trabajo dentro del ámbito de la seguridad del navegador web, es generar un cuerpo organizado de información sobre este componente y su seguridad, de tal manera que se pueda sistematizar, organizar y clasificar el conocimiento adquirido en un documento, con formato semi-formal, tanto para profesionales como estudiantes del área Informática que estén insertos en el área de desarrollo de software. Se espera que este trabajo sirva como una guía inicial para aquellos que poseen escasos conocimientos de seguridad.</w:t>
            </w:r>
          </w:p>
          <w:p w:rsidR="00661938" w:rsidRDefault="00661938">
            <w:pPr>
              <w:ind w:left="426"/>
              <w:jc w:val="both"/>
              <w:rPr>
                <w:sz w:val="24"/>
              </w:rPr>
            </w:pPr>
          </w:p>
          <w:p w:rsidR="00661938" w:rsidRDefault="00661938">
            <w:pPr>
              <w:ind w:left="426"/>
              <w:jc w:val="both"/>
              <w:rPr>
                <w:sz w:val="24"/>
              </w:rPr>
            </w:pPr>
          </w:p>
          <w:p w:rsidR="00661938" w:rsidRDefault="00661938">
            <w:pPr>
              <w:ind w:left="426"/>
              <w:jc w:val="both"/>
              <w:rPr>
                <w:sz w:val="24"/>
              </w:rPr>
            </w:pPr>
          </w:p>
          <w:p w:rsidR="00661938" w:rsidRDefault="00661938">
            <w:pPr>
              <w:ind w:left="426"/>
              <w:jc w:val="both"/>
              <w:rPr>
                <w:sz w:val="24"/>
              </w:rPr>
            </w:pPr>
          </w:p>
        </w:tc>
      </w:tr>
    </w:tbl>
    <w:p w:rsidR="00661938" w:rsidRDefault="00661938">
      <w:pPr>
        <w:pageBreakBefore/>
        <w:ind w:right="-857" w:hanging="709"/>
        <w:jc w:val="both"/>
        <w:rPr>
          <w:b/>
          <w:sz w:val="24"/>
        </w:rPr>
      </w:pPr>
    </w:p>
    <w:p w:rsidR="00661938" w:rsidRDefault="00661938">
      <w:pPr>
        <w:pStyle w:val="Ttulo1"/>
        <w:rPr>
          <w:sz w:val="24"/>
        </w:rPr>
      </w:pPr>
      <w:r>
        <w:rPr>
          <w:sz w:val="24"/>
        </w:rPr>
        <w:t>FORMULACIÓN GENERAL DE LA PROBLEMÁTICA Y PROPUESTA DE TESIS</w:t>
      </w:r>
    </w:p>
    <w:p w:rsidR="00661938" w:rsidRDefault="00661938">
      <w:pPr>
        <w:rPr>
          <w:sz w:val="24"/>
        </w:rPr>
      </w:pPr>
    </w:p>
    <w:p w:rsidR="00661938" w:rsidRDefault="00661938">
      <w:pPr>
        <w:pStyle w:val="Ttulo1"/>
        <w:numPr>
          <w:ilvl w:val="0"/>
          <w:numId w:val="0"/>
        </w:numPr>
        <w:ind w:left="284" w:right="425"/>
        <w:jc w:val="both"/>
        <w:rPr>
          <w:b/>
          <w:sz w:val="24"/>
        </w:rPr>
      </w:pPr>
      <w:r>
        <w:rPr>
          <w:sz w:val="24"/>
        </w:rPr>
        <w:t xml:space="preserve">Debe contener la exposición general del problema, identificando claramente qué aspectos relacionados con la informática son los más relevantes.  Además, deberá contener el marco teórico, la discusión bibliográfica con sus referencias y, finalmente, su propuesta de tesis. </w:t>
      </w:r>
    </w:p>
    <w:p w:rsidR="00661938" w:rsidRDefault="00661938">
      <w:pPr>
        <w:rPr>
          <w:b/>
          <w:sz w:val="24"/>
        </w:rPr>
      </w:pPr>
    </w:p>
    <w:p w:rsidR="00661938" w:rsidRDefault="00661938">
      <w:pPr>
        <w:ind w:left="426" w:right="284"/>
        <w:jc w:val="both"/>
        <w:rPr>
          <w:lang w:val="es-CL" w:eastAsia="es-ES"/>
        </w:rPr>
      </w:pPr>
      <w:r>
        <w:rPr>
          <w:sz w:val="24"/>
        </w:rPr>
        <w:t xml:space="preserve">(La extensión máxima de esta sección es de hasta 5 páginas.  En hojas adicionales incluya la lista de referencias bibliográficas citadas)  </w:t>
      </w:r>
    </w:p>
    <w:p w:rsidR="00661938" w:rsidRDefault="00661938">
      <w:pPr>
        <w:pStyle w:val="Sangradetdecuerpo"/>
        <w:rPr>
          <w:lang w:val="es-CL" w:eastAsia="es-ES"/>
        </w:rPr>
      </w:pPr>
    </w:p>
    <w:p w:rsidR="00661938" w:rsidRDefault="00661938">
      <w:pPr>
        <w:ind w:left="454" w:right="57"/>
        <w:rPr>
          <w:sz w:val="24"/>
          <w:lang w:val="es-ES_tradnl" w:eastAsia="zh-CN"/>
        </w:rPr>
      </w:pPr>
      <w:r>
        <w:rPr>
          <w:b/>
          <w:bCs/>
          <w:sz w:val="24"/>
          <w:lang w:val="es-ES_tradnl" w:eastAsia="zh-CN"/>
        </w:rPr>
        <w:t>Contexto General</w:t>
      </w:r>
    </w:p>
    <w:p w:rsidR="00661938" w:rsidRDefault="00661938">
      <w:pPr>
        <w:ind w:left="454" w:right="57"/>
        <w:rPr>
          <w:sz w:val="24"/>
          <w:lang w:val="es-ES_tradnl" w:eastAsia="zh-CN"/>
        </w:rPr>
      </w:pPr>
      <w:r>
        <w:rPr>
          <w:sz w:val="24"/>
          <w:lang w:val="es-ES_tradnl" w:eastAsia="zh-CN"/>
        </w:rPr>
        <w:t xml:space="preserve">Entre 1989 y 1990, Tim </w:t>
      </w:r>
      <w:proofErr w:type="spellStart"/>
      <w:r>
        <w:rPr>
          <w:sz w:val="24"/>
          <w:lang w:val="es-ES_tradnl" w:eastAsia="zh-CN"/>
        </w:rPr>
        <w:t>Berners</w:t>
      </w:r>
      <w:proofErr w:type="spellEnd"/>
      <w:r>
        <w:rPr>
          <w:sz w:val="24"/>
          <w:lang w:val="es-ES_tradnl" w:eastAsia="zh-CN"/>
        </w:rPr>
        <w:t xml:space="preserve">-Lee acuñó el concepto de </w:t>
      </w:r>
      <w:proofErr w:type="spellStart"/>
      <w:r>
        <w:rPr>
          <w:i/>
          <w:sz w:val="24"/>
          <w:lang w:val="es-ES_tradnl" w:eastAsia="zh-CN"/>
        </w:rPr>
        <w:t>World</w:t>
      </w:r>
      <w:proofErr w:type="spellEnd"/>
      <w:r>
        <w:rPr>
          <w:i/>
          <w:sz w:val="24"/>
          <w:lang w:val="es-ES_tradnl" w:eastAsia="zh-CN"/>
        </w:rPr>
        <w:t xml:space="preserve"> Wide Web</w:t>
      </w:r>
      <w:r>
        <w:rPr>
          <w:sz w:val="24"/>
          <w:lang w:val="es-ES_tradnl" w:eastAsia="zh-CN"/>
        </w:rPr>
        <w:t xml:space="preserve"> y con esto realizó la construcción del primer </w:t>
      </w:r>
      <w:r>
        <w:rPr>
          <w:i/>
          <w:sz w:val="24"/>
          <w:lang w:val="es-ES_tradnl" w:eastAsia="zh-CN"/>
        </w:rPr>
        <w:t>web server</w:t>
      </w:r>
      <w:r>
        <w:rPr>
          <w:sz w:val="24"/>
          <w:lang w:val="es-ES_tradnl" w:eastAsia="zh-CN"/>
        </w:rPr>
        <w:t xml:space="preserve">, </w:t>
      </w:r>
      <w:r>
        <w:rPr>
          <w:i/>
          <w:sz w:val="24"/>
          <w:lang w:val="es-ES_tradnl" w:eastAsia="zh-CN"/>
        </w:rPr>
        <w:t>web browser</w:t>
      </w:r>
      <w:r>
        <w:rPr>
          <w:sz w:val="24"/>
          <w:lang w:val="es-ES_tradnl" w:eastAsia="zh-CN"/>
        </w:rPr>
        <w:t xml:space="preserve"> y las primeras páginas </w:t>
      </w:r>
      <w:r>
        <w:rPr>
          <w:i/>
          <w:sz w:val="24"/>
          <w:lang w:val="es-ES_tradnl" w:eastAsia="zh-CN"/>
        </w:rPr>
        <w:t>web</w:t>
      </w:r>
      <w:r>
        <w:rPr>
          <w:sz w:val="24"/>
          <w:lang w:val="es-ES_tradnl" w:eastAsia="zh-CN"/>
        </w:rPr>
        <w:t xml:space="preserve">. Mucho antes que aparecieran los grandes sistemas que ahora conocemos, el </w:t>
      </w:r>
      <w:r>
        <w:rPr>
          <w:i/>
          <w:iCs/>
          <w:sz w:val="24"/>
          <w:lang w:val="es-ES_tradnl" w:eastAsia="zh-CN"/>
        </w:rPr>
        <w:t>web browser</w:t>
      </w:r>
      <w:r>
        <w:rPr>
          <w:sz w:val="24"/>
          <w:lang w:val="es-ES_tradnl" w:eastAsia="zh-CN"/>
        </w:rPr>
        <w:t xml:space="preserve"> permitía navegar páginas estáticas y realizar una serie de acciones limitadas a las tecnologías de ese tiempo. En la actualidad el </w:t>
      </w:r>
      <w:r>
        <w:rPr>
          <w:i/>
          <w:iCs/>
          <w:sz w:val="24"/>
          <w:lang w:val="es-ES_tradnl" w:eastAsia="zh-CN"/>
        </w:rPr>
        <w:t>browser</w:t>
      </w:r>
      <w:r>
        <w:rPr>
          <w:sz w:val="24"/>
          <w:lang w:val="es-ES_tradnl" w:eastAsia="zh-CN"/>
        </w:rPr>
        <w:t xml:space="preserve"> es la herramienta predilecta por todos, desde comprar tickets para una película, realizar reuniones por videoconferencia y muchas otras tareas que invitan a nuevas formas de interactuar y comunicar.</w:t>
      </w:r>
    </w:p>
    <w:p w:rsidR="00661938" w:rsidRDefault="00661938">
      <w:pPr>
        <w:ind w:left="454" w:right="57"/>
        <w:rPr>
          <w:sz w:val="24"/>
          <w:lang w:val="es-ES_tradnl" w:eastAsia="zh-CN"/>
        </w:rPr>
      </w:pPr>
    </w:p>
    <w:p w:rsidR="00661938" w:rsidRDefault="00661938">
      <w:pPr>
        <w:ind w:left="454" w:right="57"/>
        <w:rPr>
          <w:sz w:val="24"/>
          <w:lang w:val="es-ES_tradnl" w:eastAsia="zh-CN"/>
        </w:rPr>
      </w:pPr>
      <w:r>
        <w:rPr>
          <w:sz w:val="24"/>
          <w:lang w:val="es-ES_tradnl" w:eastAsia="zh-CN"/>
        </w:rPr>
        <w:t xml:space="preserve">Durante la conocida guerra de navegadores, en la década de los noventa, los browsers tuvieron solo el objetivo de poder adquirir la mayor cantidad de usuarios posibles, entregando mejores funcionalidades que sus competidores. Debido a esto era habitual encontrar muchos parches que solucionaban problemas de seguridad, dada la cantidad de errores de programación y deficiente estructura del navegador, considerando que no había una pronta preocupación por integrar seguridad en el software. Además, la nula documentación que existía debido a la gran competitividad, muchas veces hacía que las extensiones hechas por </w:t>
      </w:r>
      <w:proofErr w:type="spellStart"/>
      <w:r>
        <w:rPr>
          <w:i/>
          <w:sz w:val="24"/>
          <w:lang w:val="es-ES_tradnl" w:eastAsia="zh-CN"/>
        </w:rPr>
        <w:t>third-parties</w:t>
      </w:r>
      <w:proofErr w:type="spellEnd"/>
      <w:r>
        <w:rPr>
          <w:sz w:val="24"/>
          <w:lang w:val="es-ES_tradnl" w:eastAsia="zh-CN"/>
        </w:rPr>
        <w:t xml:space="preserve"> creaban más agujeros de seguridad, que nuevas funcionalidades. El inicio del software libre u o</w:t>
      </w:r>
      <w:r>
        <w:rPr>
          <w:i/>
          <w:sz w:val="24"/>
          <w:lang w:val="es-ES_tradnl" w:eastAsia="zh-CN"/>
        </w:rPr>
        <w:t xml:space="preserve">pen </w:t>
      </w:r>
      <w:proofErr w:type="spellStart"/>
      <w:r>
        <w:rPr>
          <w:i/>
          <w:sz w:val="24"/>
          <w:lang w:val="es-ES_tradnl" w:eastAsia="zh-CN"/>
        </w:rPr>
        <w:t>source</w:t>
      </w:r>
      <w:proofErr w:type="spellEnd"/>
      <w:r>
        <w:rPr>
          <w:sz w:val="24"/>
          <w:lang w:val="es-ES_tradnl" w:eastAsia="zh-CN"/>
        </w:rPr>
        <w:t>, cambió el escenario y las circunstancias, pero aún así, existen navegadores propietarios que no exponen su arquitectura tanto en código fuente como en documentación.</w:t>
      </w:r>
    </w:p>
    <w:p w:rsidR="00661938" w:rsidRDefault="00661938">
      <w:pPr>
        <w:ind w:left="454" w:right="57"/>
        <w:rPr>
          <w:sz w:val="24"/>
          <w:lang w:val="es-ES_tradnl" w:eastAsia="zh-CN"/>
        </w:rPr>
      </w:pPr>
    </w:p>
    <w:p w:rsidR="00661938" w:rsidRDefault="00661938">
      <w:pPr>
        <w:ind w:left="454" w:right="57"/>
        <w:rPr>
          <w:lang w:val="es-CL" w:eastAsia="es-ES"/>
        </w:rPr>
      </w:pPr>
      <w:r>
        <w:rPr>
          <w:sz w:val="24"/>
          <w:lang w:val="es-ES_tradnl" w:eastAsia="zh-CN"/>
        </w:rPr>
        <w:t xml:space="preserve">En el último tiempo el mercado de los </w:t>
      </w:r>
      <w:r>
        <w:rPr>
          <w:i/>
          <w:iCs/>
          <w:sz w:val="24"/>
          <w:lang w:val="es-ES_tradnl" w:eastAsia="zh-CN"/>
        </w:rPr>
        <w:t>web browser</w:t>
      </w:r>
      <w:r>
        <w:rPr>
          <w:sz w:val="24"/>
          <w:lang w:val="es-ES_tradnl" w:eastAsia="zh-CN"/>
        </w:rPr>
        <w:t xml:space="preserve"> ha crecido bastante, principalmente debido a la robustez que éstos poseen y a la cantidad de años que llevan desarrollándose en la industria de software. Los navegadores más conocidos son: Google </w:t>
      </w:r>
      <w:proofErr w:type="spellStart"/>
      <w:r>
        <w:rPr>
          <w:sz w:val="24"/>
          <w:lang w:val="es-ES_tradnl" w:eastAsia="zh-CN"/>
        </w:rPr>
        <w:t>Chrome</w:t>
      </w:r>
      <w:proofErr w:type="spellEnd"/>
      <w:r>
        <w:rPr>
          <w:sz w:val="24"/>
          <w:lang w:val="es-ES_tradnl" w:eastAsia="zh-CN"/>
        </w:rPr>
        <w:t xml:space="preserve"> o su versión Open </w:t>
      </w:r>
      <w:proofErr w:type="spellStart"/>
      <w:r>
        <w:rPr>
          <w:sz w:val="24"/>
          <w:lang w:val="es-ES_tradnl" w:eastAsia="zh-CN"/>
        </w:rPr>
        <w:t>Source</w:t>
      </w:r>
      <w:proofErr w:type="spellEnd"/>
      <w:r>
        <w:rPr>
          <w:sz w:val="24"/>
          <w:lang w:val="es-ES_tradnl" w:eastAsia="zh-CN"/>
        </w:rPr>
        <w:t xml:space="preserve"> </w:t>
      </w:r>
      <w:proofErr w:type="spellStart"/>
      <w:r>
        <w:rPr>
          <w:sz w:val="24"/>
          <w:lang w:val="es-ES_tradnl" w:eastAsia="zh-CN"/>
        </w:rPr>
        <w:t>Chromium</w:t>
      </w:r>
      <w:proofErr w:type="spellEnd"/>
      <w:r>
        <w:rPr>
          <w:sz w:val="24"/>
          <w:lang w:val="es-ES_tradnl" w:eastAsia="zh-CN"/>
        </w:rPr>
        <w:t>, Firefox, Internet Explorer, Opera y Safari; siendo los primeros 3 el enfoque de este trabajo, pues estos son los que poseen mayor cantidad de usuarios en la actualidad [</w:t>
      </w:r>
      <w:proofErr w:type="spellStart"/>
      <w:r>
        <w:rPr>
          <w:sz w:val="24"/>
          <w:lang w:val="es-ES_tradnl" w:eastAsia="zh-CN"/>
        </w:rPr>
        <w:t>statBrow</w:t>
      </w:r>
      <w:proofErr w:type="spellEnd"/>
      <w:r>
        <w:rPr>
          <w:sz w:val="24"/>
          <w:lang w:val="es-ES_tradnl" w:eastAsia="zh-CN"/>
        </w:rPr>
        <w:t>].</w:t>
      </w:r>
    </w:p>
    <w:p w:rsidR="00661938" w:rsidRDefault="00661938">
      <w:pPr>
        <w:ind w:left="454" w:right="57"/>
        <w:rPr>
          <w:lang w:val="es-CL" w:eastAsia="es-ES"/>
        </w:rPr>
      </w:pPr>
    </w:p>
    <w:p w:rsidR="00661938" w:rsidRDefault="00661938">
      <w:pPr>
        <w:ind w:left="454" w:right="57"/>
        <w:rPr>
          <w:lang w:val="es-CL" w:eastAsia="es-ES"/>
        </w:rPr>
      </w:pPr>
      <w:r>
        <w:rPr>
          <w:sz w:val="24"/>
          <w:lang w:val="es-ES_tradnl" w:eastAsia="zh-CN"/>
        </w:rPr>
        <w:t xml:space="preserve">La Web 2.0 se inició con el uso intensivo de tecnologías como AJAX, y esto ha permitido una nueva simbiosis entre el usuario, el </w:t>
      </w:r>
      <w:r>
        <w:rPr>
          <w:i/>
          <w:iCs/>
          <w:sz w:val="24"/>
          <w:lang w:val="es-ES_tradnl" w:eastAsia="zh-CN"/>
        </w:rPr>
        <w:t>web browser</w:t>
      </w:r>
      <w:r>
        <w:rPr>
          <w:sz w:val="24"/>
          <w:lang w:val="es-ES_tradnl" w:eastAsia="zh-CN"/>
        </w:rPr>
        <w:t xml:space="preserve"> y el servidor o web server que se comunican entre sí. El navegador web es una herramienta indispensable para todo tipo de tareas computacionales como comunicacionales, su existencia ha penetrado completamente en las labores diarias de todos nosotros. En este mismo instante, la web a evolucionado nuevamente obteniendo un nuevo nombre: Web 3.0, donde se realiza el uso de inteligencia artificial y sistemas de recomendación para generar nuevos tipos de contenido para el usuario.</w:t>
      </w:r>
    </w:p>
    <w:p w:rsidR="00661938" w:rsidRDefault="00661938">
      <w:pPr>
        <w:ind w:left="454" w:right="57"/>
        <w:rPr>
          <w:lang w:val="es-CL" w:eastAsia="es-ES"/>
        </w:rPr>
      </w:pPr>
    </w:p>
    <w:p w:rsidR="00661938" w:rsidRDefault="00661938">
      <w:pPr>
        <w:ind w:left="426" w:right="-516"/>
        <w:rPr>
          <w:sz w:val="24"/>
          <w:lang w:val="es-ES_tradnl" w:eastAsia="zh-CN"/>
        </w:rPr>
      </w:pPr>
    </w:p>
    <w:p w:rsidR="00661938" w:rsidRDefault="00661938">
      <w:pPr>
        <w:ind w:left="454" w:right="170"/>
        <w:rPr>
          <w:sz w:val="24"/>
          <w:lang w:val="es-ES_tradnl" w:eastAsia="zh-CN"/>
        </w:rPr>
      </w:pPr>
      <w:r>
        <w:rPr>
          <w:b/>
          <w:bCs/>
          <w:sz w:val="24"/>
          <w:lang w:val="es-ES_tradnl" w:eastAsia="zh-CN"/>
        </w:rPr>
        <w:t>El Problema: Desarrollo de software y seguridad</w:t>
      </w:r>
    </w:p>
    <w:p w:rsidR="00661938" w:rsidRDefault="00661938">
      <w:pPr>
        <w:ind w:left="454" w:right="170"/>
        <w:rPr>
          <w:sz w:val="24"/>
          <w:lang w:val="es-ES_tradnl" w:eastAsia="zh-CN"/>
        </w:rPr>
      </w:pPr>
      <w:r>
        <w:rPr>
          <w:sz w:val="24"/>
          <w:lang w:val="es-ES_tradnl" w:eastAsia="zh-CN"/>
        </w:rPr>
        <w:t xml:space="preserve">Ningún desarrollo de software es igual al anterior. Por cada nuevo proyecto que surge es necesario ver qué tipo de proceso es el que se usará, qué personas serán parte del grupo de </w:t>
      </w:r>
      <w:r>
        <w:rPr>
          <w:sz w:val="24"/>
          <w:lang w:val="es-ES_tradnl" w:eastAsia="zh-CN"/>
        </w:rPr>
        <w:lastRenderedPageBreak/>
        <w:t xml:space="preserve">trabajo, qué condiciones económicas estará expuesto, qué </w:t>
      </w:r>
      <w:proofErr w:type="spellStart"/>
      <w:r>
        <w:rPr>
          <w:i/>
          <w:iCs/>
          <w:sz w:val="24"/>
          <w:lang w:val="es-ES_tradnl" w:eastAsia="zh-CN"/>
        </w:rPr>
        <w:t>stakeholder</w:t>
      </w:r>
      <w:proofErr w:type="spellEnd"/>
      <w:r>
        <w:rPr>
          <w:sz w:val="24"/>
          <w:lang w:val="es-ES_tradnl" w:eastAsia="zh-CN"/>
        </w:rPr>
        <w:t xml:space="preserve"> están pendientes de que el proyecto salga exitoso y un sin número de variables, no menos importantes a considerar. Por lo tanto, dependiendo de lo anterior, los sistemas podrían llegar a ser simples o muy complejos. En consecuencia, se hace necesario tener ciertas metodologías que aseguren que se cumplan con todos los requerimientos funcionales como no-funcionales del sistema a construir. Sin embargo, un problema que existe recurrentemente, es que la mayoría del software construido contiene numerosos defectos y errores, generando así vulnerabilidades que son encontradas y explotadas por los atacantes, generando un compromiso parcial o total del sistema. Lo anterior sucede frecuentemente por que los sistemas no son desarrollados teniendo en cuenta la seguridad [Yoder98, Fer2004, Whyte2011]</w:t>
      </w:r>
    </w:p>
    <w:p w:rsidR="00661938" w:rsidRDefault="00661938">
      <w:pPr>
        <w:ind w:left="454" w:right="170"/>
        <w:rPr>
          <w:sz w:val="24"/>
          <w:lang w:val="es-ES_tradnl" w:eastAsia="zh-CN"/>
        </w:rPr>
      </w:pPr>
    </w:p>
    <w:p w:rsidR="00661938" w:rsidRDefault="00661938">
      <w:pPr>
        <w:ind w:left="454" w:right="170"/>
        <w:rPr>
          <w:sz w:val="24"/>
          <w:lang w:val="es-ES_tradnl" w:eastAsia="zh-CN"/>
        </w:rPr>
      </w:pPr>
      <w:r>
        <w:rPr>
          <w:sz w:val="24"/>
          <w:lang w:val="es-ES_tradnl" w:eastAsia="zh-CN"/>
        </w:rPr>
        <w:t xml:space="preserve">Muchas veces al desarrollar sistemas, se prefiere utilizar </w:t>
      </w:r>
      <w:proofErr w:type="spellStart"/>
      <w:r>
        <w:rPr>
          <w:sz w:val="24"/>
          <w:lang w:val="es-ES_tradnl" w:eastAsia="zh-CN"/>
        </w:rPr>
        <w:t>API's</w:t>
      </w:r>
      <w:proofErr w:type="spellEnd"/>
      <w:r>
        <w:rPr>
          <w:sz w:val="24"/>
          <w:lang w:val="es-ES_tradnl" w:eastAsia="zh-CN"/>
        </w:rPr>
        <w:t xml:space="preserve"> (</w:t>
      </w:r>
      <w:proofErr w:type="spellStart"/>
      <w:r>
        <w:rPr>
          <w:sz w:val="24"/>
          <w:lang w:val="es-ES_tradnl" w:eastAsia="zh-CN"/>
        </w:rPr>
        <w:t>Application</w:t>
      </w:r>
      <w:proofErr w:type="spellEnd"/>
      <w:r>
        <w:rPr>
          <w:sz w:val="24"/>
          <w:lang w:val="es-ES_tradnl" w:eastAsia="zh-CN"/>
        </w:rPr>
        <w:t xml:space="preserve"> </w:t>
      </w:r>
      <w:proofErr w:type="spellStart"/>
      <w:r>
        <w:rPr>
          <w:sz w:val="24"/>
          <w:lang w:val="es-ES_tradnl" w:eastAsia="zh-CN"/>
        </w:rPr>
        <w:t>Programming</w:t>
      </w:r>
      <w:proofErr w:type="spellEnd"/>
      <w:r>
        <w:rPr>
          <w:sz w:val="24"/>
          <w:lang w:val="es-ES_tradnl" w:eastAsia="zh-CN"/>
        </w:rPr>
        <w:t xml:space="preserve"> Interface) de otros sistemas para poder incluir funcionalidades ya implementadas, fomentando así el </w:t>
      </w:r>
      <w:proofErr w:type="spellStart"/>
      <w:r>
        <w:rPr>
          <w:sz w:val="24"/>
          <w:lang w:val="es-ES_tradnl" w:eastAsia="zh-CN"/>
        </w:rPr>
        <w:t>reuso</w:t>
      </w:r>
      <w:proofErr w:type="spellEnd"/>
      <w:r>
        <w:rPr>
          <w:sz w:val="24"/>
          <w:lang w:val="es-ES_tradnl" w:eastAsia="zh-CN"/>
        </w:rPr>
        <w:t xml:space="preserve"> de piezas de software. Si bien lo anterior es una buena práctica, si el sistema no cuenta con las medidas de seguridad necesarias, estas piezas podrían ser causa de amenazas de seguridad que terminarían por corromper el sistema y en consecuencia podría causar una pérdida monetaria a los </w:t>
      </w:r>
      <w:proofErr w:type="spellStart"/>
      <w:r>
        <w:rPr>
          <w:sz w:val="24"/>
          <w:lang w:val="es-ES_tradnl" w:eastAsia="zh-CN"/>
        </w:rPr>
        <w:t>Stakeholders</w:t>
      </w:r>
      <w:proofErr w:type="spellEnd"/>
      <w:r>
        <w:rPr>
          <w:sz w:val="24"/>
          <w:lang w:val="es-ES_tradnl" w:eastAsia="zh-CN"/>
        </w:rPr>
        <w:t xml:space="preserve">. Lo expuesto anteriormente ejemplifica perfectamente con lo que tienen que lidiar los equipos de trabajo en proyectos de desarrollo de software, cuando dentro de sus preocupaciones la seguridad queda como un trabajo extra y no como parte del desarrollo completo. </w:t>
      </w:r>
    </w:p>
    <w:p w:rsidR="00661938" w:rsidRDefault="00661938">
      <w:pPr>
        <w:ind w:left="454" w:right="170"/>
        <w:rPr>
          <w:sz w:val="24"/>
          <w:lang w:val="es-ES_tradnl" w:eastAsia="zh-CN"/>
        </w:rPr>
      </w:pPr>
    </w:p>
    <w:p w:rsidR="00661938" w:rsidRDefault="00661938">
      <w:pPr>
        <w:ind w:left="454" w:right="170"/>
        <w:rPr>
          <w:sz w:val="24"/>
          <w:lang w:val="es-ES_tradnl" w:eastAsia="zh-CN"/>
        </w:rPr>
      </w:pPr>
      <w:r>
        <w:rPr>
          <w:sz w:val="24"/>
          <w:lang w:val="es-ES_tradnl" w:eastAsia="zh-CN"/>
        </w:rPr>
        <w:t>Bien es sabido que un proyecto en producción que presente problemas que involucren a varias entidades, el costo asociado puede llegar a ser altísimo [</w:t>
      </w:r>
      <w:proofErr w:type="spellStart"/>
      <w:r>
        <w:rPr>
          <w:sz w:val="24"/>
          <w:lang w:val="es-ES_tradnl" w:eastAsia="zh-CN"/>
        </w:rPr>
        <w:t>cert</w:t>
      </w:r>
      <w:proofErr w:type="spellEnd"/>
      <w:r>
        <w:rPr>
          <w:sz w:val="24"/>
          <w:lang w:val="es-ES_tradnl" w:eastAsia="zh-CN"/>
        </w:rPr>
        <w:t xml:space="preserve">], sin olvidar que podría llegar a afectar la confidencialidad, integridad y disponibilidad de los datos de los involucrados con el sistema. Por esto mismo, es imperante que sean entendidos, desde el comienzo, las preocupaciones de los </w:t>
      </w:r>
      <w:proofErr w:type="spellStart"/>
      <w:r>
        <w:rPr>
          <w:sz w:val="24"/>
          <w:lang w:val="es-ES_tradnl" w:eastAsia="zh-CN"/>
        </w:rPr>
        <w:t>Stakeholders</w:t>
      </w:r>
      <w:proofErr w:type="spellEnd"/>
      <w:r>
        <w:rPr>
          <w:sz w:val="24"/>
          <w:lang w:val="es-ES_tradnl" w:eastAsia="zh-CN"/>
        </w:rPr>
        <w:t xml:space="preserve"> y los Requerimientos de seguridad asociados, y que </w:t>
      </w:r>
      <w:proofErr w:type="spellStart"/>
      <w:r>
        <w:rPr>
          <w:sz w:val="24"/>
          <w:lang w:val="es-ES_tradnl" w:eastAsia="zh-CN"/>
        </w:rPr>
        <w:t>adémás</w:t>
      </w:r>
      <w:proofErr w:type="spellEnd"/>
      <w:r>
        <w:rPr>
          <w:sz w:val="24"/>
          <w:lang w:val="es-ES_tradnl" w:eastAsia="zh-CN"/>
        </w:rPr>
        <w:t xml:space="preserve"> todos los involucrados los entiendan perfectamente. Según [</w:t>
      </w:r>
      <w:r>
        <w:rPr>
          <w:sz w:val="24"/>
          <w:lang w:val="en-US" w:eastAsia="zh-CN"/>
        </w:rPr>
        <w:t>Whyte2011]</w:t>
      </w:r>
      <w:r>
        <w:rPr>
          <w:sz w:val="24"/>
          <w:lang w:val="es-ES_tradnl" w:eastAsia="zh-CN"/>
        </w:rPr>
        <w:t xml:space="preserve">, la falta de preocupación en temas de seguridad en desarrollos de software no tiene una raíz principal, sino diversos factores como: la falta de estudios de seguridad en las mallas curriculares de las Universidades, pocos fondos para la investigación, la falta de iniciativa y preocupación desde la industria, el exceso de confianza de los desarrolladores, etc., son los causantes de las futuras vulneraciones en sistemas críticos. </w:t>
      </w:r>
    </w:p>
    <w:p w:rsidR="00661938" w:rsidRDefault="00661938">
      <w:pPr>
        <w:ind w:left="454" w:right="170"/>
        <w:rPr>
          <w:sz w:val="24"/>
          <w:lang w:val="es-ES_tradnl" w:eastAsia="zh-CN"/>
        </w:rPr>
      </w:pPr>
    </w:p>
    <w:p w:rsidR="00661938" w:rsidRDefault="00661938">
      <w:pPr>
        <w:ind w:left="454" w:right="170"/>
        <w:rPr>
          <w:sz w:val="24"/>
          <w:lang w:val="es-ES_tradnl" w:eastAsia="zh-CN"/>
        </w:rPr>
      </w:pPr>
      <w:r>
        <w:rPr>
          <w:sz w:val="24"/>
          <w:lang w:val="es-ES_tradnl" w:eastAsia="zh-CN"/>
        </w:rPr>
        <w:t xml:space="preserve">La literatura que habla de la construcción de </w:t>
      </w:r>
      <w:proofErr w:type="spellStart"/>
      <w:r>
        <w:rPr>
          <w:sz w:val="24"/>
          <w:lang w:val="es-ES_tradnl" w:eastAsia="zh-CN"/>
        </w:rPr>
        <w:t>Secure</w:t>
      </w:r>
      <w:proofErr w:type="spellEnd"/>
      <w:r>
        <w:rPr>
          <w:sz w:val="24"/>
          <w:lang w:val="es-ES_tradnl" w:eastAsia="zh-CN"/>
        </w:rPr>
        <w:t xml:space="preserve"> software o software Seguro, indica que los practicantes de desarrollo de software deben entender, en gran medida, los problemas de seguridad que podrían llegar a ocurrir en sus sistemas. No basta con saber cómo unir las piezas, no basta con que cada pieza de por si sea segura, si los componentes del sistema no actúan de forma coordinada, probablemente éste no será seguro [Fer2013], dado que la seguridad es una Propiedad Sistémica que necesita ser vista de manera holística y al inicio del proceso.</w:t>
      </w:r>
    </w:p>
    <w:p w:rsidR="00661938" w:rsidRDefault="00661938">
      <w:pPr>
        <w:ind w:left="454" w:right="170"/>
        <w:rPr>
          <w:sz w:val="24"/>
          <w:lang w:val="es-ES_tradnl" w:eastAsia="zh-CN"/>
        </w:rPr>
      </w:pPr>
    </w:p>
    <w:p w:rsidR="00661938" w:rsidRDefault="00661938">
      <w:pPr>
        <w:ind w:left="454" w:right="170"/>
        <w:rPr>
          <w:sz w:val="24"/>
          <w:lang w:val="es-ES_tradnl" w:eastAsia="zh-CN"/>
        </w:rPr>
      </w:pPr>
      <w:r>
        <w:rPr>
          <w:sz w:val="24"/>
          <w:lang w:val="es-ES_tradnl" w:eastAsia="zh-CN"/>
        </w:rPr>
        <w:t xml:space="preserve">Un sistema cualquiera conectado a Internet y accedido por un usuario a través de un navegador, estará en algún momento de su vida útil bajo amenazas que el desarrollador debe estar al tanto. Al conocer las amenazas es posible comunicar a los </w:t>
      </w:r>
      <w:proofErr w:type="spellStart"/>
      <w:r>
        <w:rPr>
          <w:sz w:val="24"/>
          <w:lang w:val="es-ES_tradnl" w:eastAsia="zh-CN"/>
        </w:rPr>
        <w:t>Stakeholders</w:t>
      </w:r>
      <w:proofErr w:type="spellEnd"/>
      <w:r>
        <w:rPr>
          <w:sz w:val="24"/>
          <w:lang w:val="es-ES_tradnl" w:eastAsia="zh-CN"/>
        </w:rPr>
        <w:t xml:space="preserve">, de los posibles peligros a los que se enfrentan, aún cuando en el equipo de desarrolladores no exista un experto en seguridad. Bajo esta misma lupa, una Arquitectura de Referencia permitiría comunicar efectivamente los componentes, interacciones y comportamientos existentes entre el </w:t>
      </w:r>
      <w:r>
        <w:rPr>
          <w:i/>
          <w:iCs/>
          <w:sz w:val="24"/>
          <w:lang w:val="es-ES_tradnl" w:eastAsia="zh-CN"/>
        </w:rPr>
        <w:t>browser</w:t>
      </w:r>
      <w:r>
        <w:rPr>
          <w:sz w:val="24"/>
          <w:lang w:val="es-ES_tradnl" w:eastAsia="zh-CN"/>
        </w:rPr>
        <w:t xml:space="preserve"> y el sistema con el que se comunica, de tal manera que sería posible entender mejor los posibles problemas de seguridad que el </w:t>
      </w:r>
      <w:r>
        <w:rPr>
          <w:i/>
          <w:iCs/>
          <w:sz w:val="24"/>
          <w:lang w:val="es-ES_tradnl" w:eastAsia="zh-CN"/>
        </w:rPr>
        <w:t>browser</w:t>
      </w:r>
      <w:r>
        <w:rPr>
          <w:sz w:val="24"/>
          <w:lang w:val="es-ES_tradnl" w:eastAsia="zh-CN"/>
        </w:rPr>
        <w:t xml:space="preserve"> puede llegar a generar. </w:t>
      </w:r>
    </w:p>
    <w:p w:rsidR="00661938" w:rsidRDefault="00661938">
      <w:pPr>
        <w:ind w:left="454" w:right="170"/>
        <w:rPr>
          <w:sz w:val="24"/>
          <w:lang w:val="es-ES_tradnl" w:eastAsia="zh-CN"/>
        </w:rPr>
      </w:pPr>
    </w:p>
    <w:p w:rsidR="00661938" w:rsidRDefault="00661938">
      <w:pPr>
        <w:ind w:left="454" w:right="170"/>
        <w:rPr>
          <w:sz w:val="24"/>
          <w:lang w:val="es-ES_tradnl" w:eastAsia="zh-CN"/>
        </w:rPr>
      </w:pPr>
    </w:p>
    <w:p w:rsidR="00661938" w:rsidRDefault="00661938">
      <w:pPr>
        <w:ind w:left="454" w:right="170"/>
        <w:rPr>
          <w:sz w:val="24"/>
          <w:lang w:val="es-ES_tradnl" w:eastAsia="zh-CN"/>
        </w:rPr>
      </w:pPr>
    </w:p>
    <w:p w:rsidR="00661938" w:rsidRDefault="00661938">
      <w:pPr>
        <w:ind w:left="454" w:right="170"/>
        <w:rPr>
          <w:sz w:val="24"/>
          <w:lang w:val="es-ES_tradnl" w:eastAsia="zh-CN"/>
        </w:rPr>
      </w:pPr>
      <w:r>
        <w:rPr>
          <w:b/>
          <w:bCs/>
          <w:sz w:val="24"/>
          <w:lang w:val="es-ES_tradnl" w:eastAsia="zh-CN"/>
        </w:rPr>
        <w:t>Motivación: ¿Por qué estudiar el Browser?</w:t>
      </w:r>
    </w:p>
    <w:p w:rsidR="00661938" w:rsidRDefault="00661938">
      <w:pPr>
        <w:ind w:left="454" w:right="170"/>
        <w:rPr>
          <w:sz w:val="24"/>
          <w:lang w:val="es-ES_tradnl" w:eastAsia="zh-CN"/>
        </w:rPr>
      </w:pPr>
      <w:r>
        <w:rPr>
          <w:sz w:val="24"/>
          <w:lang w:val="es-ES_tradnl" w:eastAsia="zh-CN"/>
        </w:rPr>
        <w:t xml:space="preserve">Con la aparición de la Web 2.0 y 3.0, con el uso de AJAX, inteligencia artificial y sistemas de recomendación, permitieron nuevas formas de interacción entre usuarios y sistemas, lo que causó que el </w:t>
      </w:r>
      <w:r>
        <w:rPr>
          <w:i/>
          <w:iCs/>
          <w:sz w:val="24"/>
          <w:lang w:val="es-ES_tradnl" w:eastAsia="zh-CN"/>
        </w:rPr>
        <w:t>browser</w:t>
      </w:r>
      <w:r>
        <w:rPr>
          <w:sz w:val="24"/>
          <w:lang w:val="es-ES_tradnl" w:eastAsia="zh-CN"/>
        </w:rPr>
        <w:t xml:space="preserve"> fuera usado extensivamente en los nuevos desarrollos de software, dado que:</w:t>
      </w:r>
    </w:p>
    <w:p w:rsidR="00661938" w:rsidRDefault="00661938">
      <w:pPr>
        <w:numPr>
          <w:ilvl w:val="0"/>
          <w:numId w:val="3"/>
        </w:numPr>
        <w:rPr>
          <w:sz w:val="24"/>
          <w:lang w:val="es-ES_tradnl" w:eastAsia="zh-CN"/>
        </w:rPr>
      </w:pPr>
      <w:r>
        <w:rPr>
          <w:sz w:val="24"/>
          <w:lang w:val="es-ES_tradnl" w:eastAsia="zh-CN"/>
        </w:rPr>
        <w:t>Permite disminuir los costos de construir un programa Cliente (desde cero) para el usuario del sistema.</w:t>
      </w:r>
    </w:p>
    <w:p w:rsidR="00661938" w:rsidRDefault="00661938">
      <w:pPr>
        <w:numPr>
          <w:ilvl w:val="0"/>
          <w:numId w:val="3"/>
        </w:numPr>
        <w:rPr>
          <w:sz w:val="24"/>
          <w:lang w:val="es-ES_tradnl" w:eastAsia="zh-CN"/>
        </w:rPr>
      </w:pPr>
      <w:r>
        <w:rPr>
          <w:sz w:val="24"/>
          <w:lang w:val="es-ES_tradnl" w:eastAsia="zh-CN"/>
        </w:rPr>
        <w:t xml:space="preserve">Actualmente la seguridad implementada que los </w:t>
      </w:r>
      <w:r>
        <w:rPr>
          <w:i/>
          <w:iCs/>
          <w:sz w:val="24"/>
          <w:lang w:val="es-ES_tradnl" w:eastAsia="zh-CN"/>
        </w:rPr>
        <w:t>web browser</w:t>
      </w:r>
      <w:r>
        <w:rPr>
          <w:sz w:val="24"/>
          <w:lang w:val="es-ES_tradnl" w:eastAsia="zh-CN"/>
        </w:rPr>
        <w:t xml:space="preserve"> es bastante buena, dado que existen grandes </w:t>
      </w:r>
      <w:proofErr w:type="spellStart"/>
      <w:r>
        <w:rPr>
          <w:sz w:val="24"/>
          <w:lang w:val="es-ES_tradnl" w:eastAsia="zh-CN"/>
        </w:rPr>
        <w:t>compañias</w:t>
      </w:r>
      <w:proofErr w:type="spellEnd"/>
      <w:r>
        <w:rPr>
          <w:sz w:val="24"/>
          <w:lang w:val="es-ES_tradnl" w:eastAsia="zh-CN"/>
        </w:rPr>
        <w:t xml:space="preserve"> se aseguran de ello (Google, </w:t>
      </w:r>
      <w:proofErr w:type="spellStart"/>
      <w:r>
        <w:rPr>
          <w:sz w:val="24"/>
          <w:lang w:val="es-ES_tradnl" w:eastAsia="zh-CN"/>
        </w:rPr>
        <w:t>Microsft</w:t>
      </w:r>
      <w:proofErr w:type="spellEnd"/>
      <w:r>
        <w:rPr>
          <w:sz w:val="24"/>
          <w:lang w:val="es-ES_tradnl" w:eastAsia="zh-CN"/>
        </w:rPr>
        <w:t xml:space="preserve">, Mozilla entre las más conocidas). </w:t>
      </w:r>
    </w:p>
    <w:p w:rsidR="00661938" w:rsidRDefault="00661938">
      <w:pPr>
        <w:numPr>
          <w:ilvl w:val="0"/>
          <w:numId w:val="3"/>
        </w:numPr>
        <w:rPr>
          <w:sz w:val="24"/>
          <w:lang w:val="es-ES_tradnl" w:eastAsia="zh-CN"/>
        </w:rPr>
      </w:pPr>
      <w:r>
        <w:rPr>
          <w:sz w:val="24"/>
          <w:lang w:val="es-ES_tradnl" w:eastAsia="zh-CN"/>
        </w:rPr>
        <w:t xml:space="preserve">El </w:t>
      </w:r>
      <w:r>
        <w:rPr>
          <w:i/>
          <w:iCs/>
          <w:sz w:val="24"/>
          <w:lang w:val="es-ES_tradnl" w:eastAsia="zh-CN"/>
        </w:rPr>
        <w:t>browser</w:t>
      </w:r>
      <w:r>
        <w:rPr>
          <w:sz w:val="24"/>
          <w:lang w:val="es-ES_tradnl" w:eastAsia="zh-CN"/>
        </w:rPr>
        <w:t xml:space="preserve"> es una herramienta indispensable. La mayoría de los sistemas que lo usan en la vida cotidiana son de tipo: online </w:t>
      </w:r>
      <w:proofErr w:type="spellStart"/>
      <w:r>
        <w:rPr>
          <w:sz w:val="24"/>
          <w:lang w:val="es-ES_tradnl" w:eastAsia="zh-CN"/>
        </w:rPr>
        <w:t>banking</w:t>
      </w:r>
      <w:proofErr w:type="spellEnd"/>
      <w:r>
        <w:rPr>
          <w:sz w:val="24"/>
          <w:lang w:val="es-ES_tradnl" w:eastAsia="zh-CN"/>
        </w:rPr>
        <w:t>, declaración de impuestos, promoción de empresas o tiendas, compras, y mucho más.</w:t>
      </w:r>
    </w:p>
    <w:p w:rsidR="00661938" w:rsidRDefault="00661938">
      <w:pPr>
        <w:ind w:left="454" w:right="170"/>
        <w:rPr>
          <w:sz w:val="24"/>
          <w:lang w:val="es-ES_tradnl" w:eastAsia="zh-CN"/>
        </w:rPr>
      </w:pPr>
    </w:p>
    <w:p w:rsidR="00661938" w:rsidRDefault="00661938">
      <w:pPr>
        <w:ind w:left="454" w:right="170"/>
        <w:rPr>
          <w:sz w:val="24"/>
          <w:lang w:val="es-ES_tradnl" w:eastAsia="zh-CN"/>
        </w:rPr>
      </w:pPr>
      <w:r>
        <w:rPr>
          <w:sz w:val="24"/>
          <w:lang w:val="es-ES_tradnl" w:eastAsia="zh-CN"/>
        </w:rPr>
        <w:t xml:space="preserve">Sin embargo los sistemas que dependen del uso del browser, deben de tener en cuenta las posibles amenazas de seguridad a las que se enfrentarán por el solo hecho de usarlo. Para un proyecto de gran envergadura, sería un error no tener en consideración los posibles peligros que trae el uso del browser, y es el deber de todo integrante del equipo de desarrollo tener el conocimiento de la seguridad del cliente web. El entendimiento de la estructura subyacente del web browser podría asegurar que las personas que trabajen en el desarrollo, comprendan los </w:t>
      </w:r>
      <w:proofErr w:type="spellStart"/>
      <w:r>
        <w:rPr>
          <w:sz w:val="24"/>
          <w:lang w:val="es-ES_tradnl" w:eastAsia="zh-CN"/>
        </w:rPr>
        <w:t>trade</w:t>
      </w:r>
      <w:proofErr w:type="spellEnd"/>
      <w:r>
        <w:rPr>
          <w:sz w:val="24"/>
          <w:lang w:val="es-ES_tradnl" w:eastAsia="zh-CN"/>
        </w:rPr>
        <w:t>-off al momento de diseñar un software que necesite la colaboración del navegador web [Larrondo1996, Grosskurth2005, Grosskurth2006]; poniéndolo de otra forma, un atacante es capaz de explotar un ataque en el sistema, dado que tiene el conocimiento subyacente del browser, conoce sus vulnerabilidades y mecanismos de defensa.</w:t>
      </w:r>
    </w:p>
    <w:p w:rsidR="00661938" w:rsidRDefault="00661938">
      <w:pPr>
        <w:ind w:left="454" w:right="170"/>
        <w:rPr>
          <w:sz w:val="24"/>
          <w:lang w:val="es-ES_tradnl" w:eastAsia="zh-CN"/>
        </w:rPr>
      </w:pPr>
    </w:p>
    <w:p w:rsidR="00661938" w:rsidRDefault="00661938">
      <w:pPr>
        <w:ind w:left="454" w:right="170"/>
        <w:rPr>
          <w:sz w:val="24"/>
          <w:lang w:val="es-ES_tradnl" w:eastAsia="zh-CN"/>
        </w:rPr>
      </w:pPr>
      <w:r>
        <w:rPr>
          <w:sz w:val="24"/>
          <w:lang w:val="es-ES_tradnl" w:eastAsia="zh-CN"/>
        </w:rPr>
        <w:t>En [Goertzel2007,</w:t>
      </w:r>
      <w:r>
        <w:rPr>
          <w:sz w:val="24"/>
          <w:lang w:val="en-US" w:eastAsia="zh-CN"/>
        </w:rPr>
        <w:t>Whyte2011]</w:t>
      </w:r>
      <w:r>
        <w:rPr>
          <w:sz w:val="24"/>
          <w:lang w:val="es-ES_tradnl" w:eastAsia="zh-CN"/>
        </w:rPr>
        <w:t xml:space="preserve"> mencionan que la cantidad de tiempo dedicado en temas de seguridad, por los estudiantes en áreas de la Información/Computación/Software es casi nula. Si bien existen diversos factores [</w:t>
      </w:r>
      <w:r>
        <w:rPr>
          <w:sz w:val="24"/>
          <w:lang w:val="en-US" w:eastAsia="zh-CN"/>
        </w:rPr>
        <w:t>Whyte2011]</w:t>
      </w:r>
      <w:r>
        <w:rPr>
          <w:sz w:val="24"/>
          <w:lang w:val="es-ES_tradnl" w:eastAsia="zh-CN"/>
        </w:rPr>
        <w:t xml:space="preserve"> que pueden ser causa de este comportamientos, principalmente las universidades y las industrias son un fuerte factor en la adopción de un cambio de mentalidad. Desarrollar un sistema crítico (o no) pero seguro, representa un gran desafío. No solo para los desarrolladores, si no también para los involucrados indirectamente, como los usuarios que navegan con un </w:t>
      </w:r>
      <w:r>
        <w:rPr>
          <w:i/>
          <w:iCs/>
          <w:sz w:val="24"/>
          <w:lang w:val="es-ES_tradnl" w:eastAsia="zh-CN"/>
        </w:rPr>
        <w:t>browser</w:t>
      </w:r>
      <w:r>
        <w:rPr>
          <w:sz w:val="24"/>
          <w:lang w:val="es-ES_tradnl" w:eastAsia="zh-CN"/>
        </w:rPr>
        <w:t xml:space="preserve"> para hacer uso de éste sistema. Por lo mismo, es entendible que la seguridad sea un tema complicado de impartir, pero eso no significa que sea imposible. Nuestro trabajo tiene la intención de presentar un marco conceptual, que permita entender más este atributo de calidad y que pueda ayudar a otros desarrollos ser más seguros.</w:t>
      </w:r>
    </w:p>
    <w:p w:rsidR="00661938" w:rsidRDefault="00661938">
      <w:pPr>
        <w:ind w:left="454" w:right="170"/>
        <w:rPr>
          <w:sz w:val="24"/>
          <w:lang w:val="es-ES_tradnl" w:eastAsia="zh-CN"/>
        </w:rPr>
      </w:pPr>
    </w:p>
    <w:p w:rsidR="00661938" w:rsidRDefault="00661938">
      <w:pPr>
        <w:ind w:left="454" w:right="170"/>
        <w:rPr>
          <w:sz w:val="24"/>
          <w:lang w:val="es-ES_tradnl" w:eastAsia="zh-CN"/>
        </w:rPr>
      </w:pPr>
      <w:r>
        <w:rPr>
          <w:sz w:val="24"/>
          <w:lang w:val="es-ES_tradnl" w:eastAsia="zh-CN"/>
        </w:rPr>
        <w:t xml:space="preserve">Este trabajo tiene una motivación principal. Ésta es ayudar a quien lo necesite con el conocimiento necesario para entender el funcionamiento y construcción del Cliente, el </w:t>
      </w:r>
      <w:r>
        <w:rPr>
          <w:i/>
          <w:iCs/>
          <w:sz w:val="24"/>
          <w:lang w:val="es-ES_tradnl" w:eastAsia="zh-CN"/>
        </w:rPr>
        <w:t>web browser</w:t>
      </w:r>
      <w:r>
        <w:rPr>
          <w:sz w:val="24"/>
          <w:lang w:val="es-ES_tradnl" w:eastAsia="zh-CN"/>
        </w:rPr>
        <w:t xml:space="preserve">, los beneficios detrás de la seguridad implementada en el </w:t>
      </w:r>
      <w:r>
        <w:rPr>
          <w:i/>
          <w:iCs/>
          <w:sz w:val="24"/>
          <w:lang w:val="es-ES_tradnl" w:eastAsia="zh-CN"/>
        </w:rPr>
        <w:t>browser</w:t>
      </w:r>
      <w:r>
        <w:rPr>
          <w:sz w:val="24"/>
          <w:lang w:val="es-ES_tradnl" w:eastAsia="zh-CN"/>
        </w:rPr>
        <w:t xml:space="preserve"> y de los peligros existentes de los que nos protegen. De esta manera se espera que alguien que lea este trabajo, tanto Estudiantes como desarrolladores de software, obtengan el conocimiento necesario al momento de trabajar junto con el navegador web al realizar un desarrollo de software que dependa de éste.</w:t>
      </w:r>
    </w:p>
    <w:p w:rsidR="00661938" w:rsidRDefault="00661938">
      <w:pPr>
        <w:ind w:left="454" w:right="170"/>
        <w:rPr>
          <w:sz w:val="24"/>
          <w:lang w:val="es-ES_tradnl" w:eastAsia="zh-CN"/>
        </w:rPr>
      </w:pPr>
    </w:p>
    <w:p w:rsidR="00661938" w:rsidRDefault="00661938">
      <w:pPr>
        <w:ind w:left="454" w:right="170"/>
        <w:rPr>
          <w:sz w:val="24"/>
          <w:lang w:val="es-ES_tradnl" w:eastAsia="zh-CN"/>
        </w:rPr>
      </w:pPr>
      <w:r>
        <w:rPr>
          <w:sz w:val="24"/>
          <w:lang w:val="es-ES_tradnl" w:eastAsia="zh-CN"/>
        </w:rPr>
        <w:t xml:space="preserve">De nuestro conocimiento hasta el momento, no existe ninguna propuesta de Arquitectura de Referencia del </w:t>
      </w:r>
      <w:r>
        <w:rPr>
          <w:i/>
          <w:iCs/>
          <w:sz w:val="24"/>
          <w:lang w:val="es-ES_tradnl" w:eastAsia="zh-CN"/>
        </w:rPr>
        <w:t>browser</w:t>
      </w:r>
      <w:r>
        <w:rPr>
          <w:sz w:val="24"/>
          <w:lang w:val="es-ES_tradnl" w:eastAsia="zh-CN"/>
        </w:rPr>
        <w:t xml:space="preserve"> moderno, solo existe material desactualizado que no se adecua al paisaje actual [Grosskurth2005]. Creemos que una falta de conocimientos de seguridad con respecto al </w:t>
      </w:r>
      <w:r>
        <w:rPr>
          <w:i/>
          <w:iCs/>
          <w:sz w:val="24"/>
          <w:lang w:val="es-ES_tradnl" w:eastAsia="zh-CN"/>
        </w:rPr>
        <w:t>browser</w:t>
      </w:r>
      <w:r>
        <w:rPr>
          <w:sz w:val="24"/>
          <w:lang w:val="es-ES_tradnl" w:eastAsia="zh-CN"/>
        </w:rPr>
        <w:t xml:space="preserve">, podría afectar de forma directa el desarrollo de aplicaciones que lo utilizan. Por esto mismo, una guía o compilado de información, </w:t>
      </w:r>
      <w:proofErr w:type="spellStart"/>
      <w:r>
        <w:rPr>
          <w:sz w:val="24"/>
          <w:lang w:val="es-ES_tradnl" w:eastAsia="zh-CN"/>
        </w:rPr>
        <w:t>semi</w:t>
      </w:r>
      <w:proofErr w:type="spellEnd"/>
      <w:r>
        <w:rPr>
          <w:sz w:val="24"/>
          <w:lang w:val="es-ES_tradnl" w:eastAsia="zh-CN"/>
        </w:rPr>
        <w:t>-formal, que una los conceptos y componentes, como lo hace una Arquitectura de Referencia, podría enseñar a desarrolladores no expertos en seguridad, los peligros que existen. Nuestro trabajo considera a la seguridad como una propiedad sistémica que debe ser tomada en cuenta desde el inicio de su desarrollo [Fer2004, Fer2006, Braz2008, Fer2013, Fer2011].</w:t>
      </w:r>
    </w:p>
    <w:p w:rsidR="00661938" w:rsidRDefault="00661938">
      <w:pPr>
        <w:ind w:left="454" w:right="170"/>
        <w:rPr>
          <w:sz w:val="24"/>
          <w:lang w:val="es-ES_tradnl" w:eastAsia="zh-CN"/>
        </w:rPr>
      </w:pPr>
    </w:p>
    <w:p w:rsidR="00661938" w:rsidRDefault="00661938">
      <w:pPr>
        <w:ind w:left="454" w:right="170"/>
        <w:rPr>
          <w:sz w:val="24"/>
          <w:lang w:val="es-ES_tradnl" w:eastAsia="zh-CN"/>
        </w:rPr>
      </w:pPr>
    </w:p>
    <w:p w:rsidR="00661938" w:rsidRDefault="00661938">
      <w:pPr>
        <w:ind w:left="454" w:right="170"/>
        <w:rPr>
          <w:sz w:val="24"/>
          <w:lang w:val="es-ES_tradnl" w:eastAsia="zh-CN"/>
        </w:rPr>
      </w:pPr>
      <w:r>
        <w:rPr>
          <w:b/>
          <w:bCs/>
          <w:sz w:val="24"/>
          <w:lang w:val="es-ES_tradnl" w:eastAsia="zh-CN"/>
        </w:rPr>
        <w:t>Discusión Bibliográfica:</w:t>
      </w:r>
    </w:p>
    <w:p w:rsidR="00661938" w:rsidRDefault="00661938">
      <w:pPr>
        <w:ind w:left="454" w:right="170"/>
        <w:rPr>
          <w:sz w:val="24"/>
          <w:lang w:val="es-ES_tradnl" w:eastAsia="zh-CN"/>
        </w:rPr>
      </w:pPr>
      <w:r>
        <w:rPr>
          <w:sz w:val="24"/>
          <w:lang w:val="es-ES_tradnl" w:eastAsia="zh-CN"/>
        </w:rPr>
        <w:t xml:space="preserve">El primer paso para realizar el estado del arte con respecto a este punto fue realizar una búsqueda ordenada y a través de </w:t>
      </w:r>
      <w:proofErr w:type="spellStart"/>
      <w:r>
        <w:rPr>
          <w:sz w:val="24"/>
          <w:lang w:val="es-ES_tradnl" w:eastAsia="zh-CN"/>
        </w:rPr>
        <w:t>string</w:t>
      </w:r>
      <w:proofErr w:type="spellEnd"/>
      <w:r>
        <w:rPr>
          <w:sz w:val="24"/>
          <w:lang w:val="es-ES_tradnl" w:eastAsia="zh-CN"/>
        </w:rPr>
        <w:t xml:space="preserve"> de búsqueda dentro de web </w:t>
      </w:r>
      <w:proofErr w:type="spellStart"/>
      <w:r>
        <w:rPr>
          <w:sz w:val="24"/>
          <w:lang w:val="es-ES_tradnl" w:eastAsia="zh-CN"/>
        </w:rPr>
        <w:t>engines</w:t>
      </w:r>
      <w:proofErr w:type="spellEnd"/>
      <w:r>
        <w:rPr>
          <w:sz w:val="24"/>
          <w:lang w:val="es-ES_tradnl" w:eastAsia="zh-CN"/>
        </w:rPr>
        <w:t xml:space="preserve"> y bibliotecas digitales conocidas. Se utilizaron las siguientes plataformas para buscar documentación al respecto:</w:t>
      </w:r>
    </w:p>
    <w:p w:rsidR="00661938" w:rsidRDefault="00661938">
      <w:pPr>
        <w:numPr>
          <w:ilvl w:val="0"/>
          <w:numId w:val="4"/>
        </w:numPr>
        <w:rPr>
          <w:sz w:val="24"/>
          <w:lang w:val="es-ES_tradnl" w:eastAsia="zh-CN"/>
        </w:rPr>
      </w:pPr>
      <w:r>
        <w:rPr>
          <w:sz w:val="24"/>
          <w:lang w:val="es-ES_tradnl" w:eastAsia="zh-CN"/>
        </w:rPr>
        <w:t xml:space="preserve">Google, usando </w:t>
      </w:r>
      <w:proofErr w:type="spellStart"/>
      <w:r>
        <w:rPr>
          <w:sz w:val="24"/>
          <w:lang w:val="es-ES_tradnl" w:eastAsia="zh-CN"/>
        </w:rPr>
        <w:t>google</w:t>
      </w:r>
      <w:proofErr w:type="spellEnd"/>
      <w:r>
        <w:rPr>
          <w:sz w:val="24"/>
          <w:lang w:val="es-ES_tradnl" w:eastAsia="zh-CN"/>
        </w:rPr>
        <w:t xml:space="preserve"> </w:t>
      </w:r>
      <w:proofErr w:type="spellStart"/>
      <w:r>
        <w:rPr>
          <w:sz w:val="24"/>
          <w:lang w:val="es-ES_tradnl" w:eastAsia="zh-CN"/>
        </w:rPr>
        <w:t>dorks</w:t>
      </w:r>
      <w:proofErr w:type="spellEnd"/>
      <w:r>
        <w:rPr>
          <w:sz w:val="24"/>
          <w:lang w:val="es-ES_tradnl" w:eastAsia="zh-CN"/>
        </w:rPr>
        <w:t xml:space="preserve"> para filtrar resultados</w:t>
      </w:r>
    </w:p>
    <w:p w:rsidR="00661938" w:rsidRDefault="00661938">
      <w:pPr>
        <w:numPr>
          <w:ilvl w:val="0"/>
          <w:numId w:val="4"/>
        </w:numPr>
        <w:rPr>
          <w:sz w:val="24"/>
          <w:lang w:val="es-ES_tradnl" w:eastAsia="zh-CN"/>
        </w:rPr>
      </w:pPr>
      <w:proofErr w:type="spellStart"/>
      <w:r>
        <w:rPr>
          <w:sz w:val="24"/>
          <w:lang w:val="es-ES_tradnl" w:eastAsia="zh-CN"/>
        </w:rPr>
        <w:t>Scopus</w:t>
      </w:r>
      <w:proofErr w:type="spellEnd"/>
      <w:r>
        <w:rPr>
          <w:sz w:val="24"/>
          <w:lang w:val="es-ES_tradnl" w:eastAsia="zh-CN"/>
        </w:rPr>
        <w:t xml:space="preserve"> y Google </w:t>
      </w:r>
      <w:proofErr w:type="spellStart"/>
      <w:r>
        <w:rPr>
          <w:sz w:val="24"/>
          <w:lang w:val="es-ES_tradnl" w:eastAsia="zh-CN"/>
        </w:rPr>
        <w:t>Scholar</w:t>
      </w:r>
      <w:proofErr w:type="spellEnd"/>
      <w:r>
        <w:rPr>
          <w:sz w:val="24"/>
          <w:lang w:val="es-ES_tradnl" w:eastAsia="zh-CN"/>
        </w:rPr>
        <w:t xml:space="preserve">, usando </w:t>
      </w:r>
      <w:proofErr w:type="spellStart"/>
      <w:r>
        <w:rPr>
          <w:sz w:val="24"/>
          <w:lang w:val="es-ES_tradnl" w:eastAsia="zh-CN"/>
        </w:rPr>
        <w:t>string</w:t>
      </w:r>
      <w:proofErr w:type="spellEnd"/>
      <w:r>
        <w:rPr>
          <w:sz w:val="24"/>
          <w:lang w:val="es-ES_tradnl" w:eastAsia="zh-CN"/>
        </w:rPr>
        <w:t xml:space="preserve"> de búsqueda y operadores booleanos para filtrar resultados.</w:t>
      </w:r>
    </w:p>
    <w:p w:rsidR="00661938" w:rsidRDefault="00661938">
      <w:pPr>
        <w:ind w:left="454" w:right="170"/>
        <w:rPr>
          <w:sz w:val="24"/>
          <w:lang w:val="es-ES_tradnl" w:eastAsia="zh-CN"/>
        </w:rPr>
      </w:pPr>
    </w:p>
    <w:p w:rsidR="00661938" w:rsidRDefault="00661938">
      <w:pPr>
        <w:ind w:left="454" w:right="170"/>
        <w:rPr>
          <w:sz w:val="24"/>
          <w:lang w:val="es-ES_tradnl" w:eastAsia="zh-CN"/>
        </w:rPr>
      </w:pPr>
      <w:r>
        <w:rPr>
          <w:sz w:val="24"/>
          <w:lang w:val="es-ES_tradnl" w:eastAsia="zh-CN"/>
        </w:rPr>
        <w:t xml:space="preserve">Para aquellos buscadores donde era posible usar operadores booleanos también se trató de filtrar el contenido, para que pudiera mostrar resultados relacionados a: Browser y Reference </w:t>
      </w:r>
      <w:proofErr w:type="spellStart"/>
      <w:r>
        <w:rPr>
          <w:sz w:val="24"/>
          <w:lang w:val="es-ES_tradnl" w:eastAsia="zh-CN"/>
        </w:rPr>
        <w:t>Architecture</w:t>
      </w:r>
      <w:proofErr w:type="spellEnd"/>
      <w:r>
        <w:rPr>
          <w:sz w:val="24"/>
          <w:lang w:val="es-ES_tradnl" w:eastAsia="zh-CN"/>
        </w:rPr>
        <w:t xml:space="preserve">. Sin embargo los resultados fueron bastante pobres. Desafortunadamente hasta la fecha no existen muchos trabajos relacionados a la construcción de una Arquitectura de Referencia para el </w:t>
      </w:r>
      <w:r>
        <w:rPr>
          <w:i/>
          <w:iCs/>
          <w:sz w:val="24"/>
          <w:lang w:val="es-ES_tradnl" w:eastAsia="zh-CN"/>
        </w:rPr>
        <w:t>browser</w:t>
      </w:r>
      <w:r>
        <w:rPr>
          <w:sz w:val="24"/>
          <w:lang w:val="es-ES_tradnl" w:eastAsia="zh-CN"/>
        </w:rPr>
        <w:t xml:space="preserve">. Dado que la búsqueda no entregó muchos resultados, se procedió a hacer un forward </w:t>
      </w:r>
      <w:proofErr w:type="spellStart"/>
      <w:r>
        <w:rPr>
          <w:sz w:val="24"/>
          <w:lang w:val="es-ES_tradnl" w:eastAsia="zh-CN"/>
        </w:rPr>
        <w:t>snowballing</w:t>
      </w:r>
      <w:proofErr w:type="spellEnd"/>
      <w:r>
        <w:rPr>
          <w:sz w:val="24"/>
          <w:lang w:val="es-ES_tradnl" w:eastAsia="zh-CN"/>
        </w:rPr>
        <w:t xml:space="preserve"> con el único </w:t>
      </w:r>
      <w:proofErr w:type="spellStart"/>
      <w:r>
        <w:rPr>
          <w:sz w:val="24"/>
          <w:lang w:val="es-ES_tradnl" w:eastAsia="zh-CN"/>
        </w:rPr>
        <w:t>paper</w:t>
      </w:r>
      <w:proofErr w:type="spellEnd"/>
      <w:r>
        <w:rPr>
          <w:sz w:val="24"/>
          <w:lang w:val="es-ES_tradnl" w:eastAsia="zh-CN"/>
        </w:rPr>
        <w:t xml:space="preserve"> que creemos entrega información similar a lo que se buscaba. Sin embargo, tampoco encontramos tanta información.</w:t>
      </w:r>
    </w:p>
    <w:p w:rsidR="00661938" w:rsidRDefault="00661938">
      <w:pPr>
        <w:ind w:left="454" w:right="170"/>
        <w:rPr>
          <w:sz w:val="24"/>
          <w:lang w:val="es-ES_tradnl" w:eastAsia="zh-CN"/>
        </w:rPr>
      </w:pPr>
    </w:p>
    <w:p w:rsidR="00661938" w:rsidRDefault="00661938">
      <w:pPr>
        <w:ind w:left="454" w:right="170"/>
        <w:rPr>
          <w:sz w:val="24"/>
          <w:lang w:val="es-ES_tradnl" w:eastAsia="zh-CN"/>
        </w:rPr>
      </w:pPr>
      <w:r>
        <w:rPr>
          <w:b/>
          <w:bCs/>
          <w:sz w:val="24"/>
          <w:lang w:val="es-ES_tradnl" w:eastAsia="zh-CN"/>
        </w:rPr>
        <w:t>Lo encontrado:</w:t>
      </w:r>
    </w:p>
    <w:p w:rsidR="00661938" w:rsidRDefault="00661938">
      <w:pPr>
        <w:ind w:left="454" w:right="170"/>
        <w:rPr>
          <w:sz w:val="24"/>
          <w:lang w:val="es-ES_tradnl" w:eastAsia="zh-CN"/>
        </w:rPr>
      </w:pPr>
      <w:r>
        <w:rPr>
          <w:sz w:val="24"/>
          <w:lang w:val="es-ES_tradnl" w:eastAsia="zh-CN"/>
        </w:rPr>
        <w:t>En Larrondo-</w:t>
      </w:r>
      <w:proofErr w:type="spellStart"/>
      <w:r>
        <w:rPr>
          <w:sz w:val="24"/>
          <w:lang w:val="es-ES_tradnl" w:eastAsia="zh-CN"/>
        </w:rPr>
        <w:t>Petrie</w:t>
      </w:r>
      <w:proofErr w:type="spellEnd"/>
      <w:r>
        <w:rPr>
          <w:sz w:val="24"/>
          <w:lang w:val="es-ES_tradnl" w:eastAsia="zh-CN"/>
        </w:rPr>
        <w:t xml:space="preserve"> et. al [Larrondo1996] se realiza un análisis del </w:t>
      </w:r>
      <w:r>
        <w:rPr>
          <w:i/>
          <w:iCs/>
          <w:sz w:val="24"/>
          <w:lang w:val="es-ES_tradnl" w:eastAsia="zh-CN"/>
        </w:rPr>
        <w:t>web browser</w:t>
      </w:r>
      <w:r>
        <w:rPr>
          <w:sz w:val="24"/>
          <w:lang w:val="es-ES_tradnl" w:eastAsia="zh-CN"/>
        </w:rPr>
        <w:t xml:space="preserve">, con el fin de obtener un Modelo de Dominio, un Modelo de Objetos y un </w:t>
      </w:r>
      <w:proofErr w:type="spellStart"/>
      <w:r>
        <w:rPr>
          <w:sz w:val="24"/>
          <w:lang w:val="es-ES_tradnl" w:eastAsia="zh-CN"/>
        </w:rPr>
        <w:t>Feature</w:t>
      </w:r>
      <w:proofErr w:type="spellEnd"/>
      <w:r>
        <w:rPr>
          <w:sz w:val="24"/>
          <w:lang w:val="es-ES_tradnl" w:eastAsia="zh-CN"/>
        </w:rPr>
        <w:t xml:space="preserve"> </w:t>
      </w:r>
      <w:proofErr w:type="spellStart"/>
      <w:r>
        <w:rPr>
          <w:sz w:val="24"/>
          <w:lang w:val="es-ES_tradnl" w:eastAsia="zh-CN"/>
        </w:rPr>
        <w:t>Tree</w:t>
      </w:r>
      <w:proofErr w:type="spellEnd"/>
      <w:r>
        <w:rPr>
          <w:sz w:val="24"/>
          <w:lang w:val="es-ES_tradnl" w:eastAsia="zh-CN"/>
        </w:rPr>
        <w:t xml:space="preserve"> que describiera la estructura y funcionalidad entregada comúnmente por los </w:t>
      </w:r>
      <w:r>
        <w:rPr>
          <w:i/>
          <w:iCs/>
          <w:sz w:val="24"/>
          <w:lang w:val="es-ES_tradnl" w:eastAsia="zh-CN"/>
        </w:rPr>
        <w:t>web browser</w:t>
      </w:r>
      <w:r>
        <w:rPr>
          <w:sz w:val="24"/>
          <w:lang w:val="es-ES_tradnl" w:eastAsia="zh-CN"/>
        </w:rPr>
        <w:t xml:space="preserve">. El dominio, según explica el trabajo, es un set distintivo de objetos que se comportan de acuerdo a reglas y política que caracterizan el Dominio. El Análisis de Dominio es realizado para identificar dominios y cómo éstos </w:t>
      </w:r>
      <w:proofErr w:type="spellStart"/>
      <w:r>
        <w:rPr>
          <w:sz w:val="24"/>
          <w:lang w:val="es-ES_tradnl" w:eastAsia="zh-CN"/>
        </w:rPr>
        <w:t>interactuan</w:t>
      </w:r>
      <w:proofErr w:type="spellEnd"/>
      <w:r>
        <w:rPr>
          <w:sz w:val="24"/>
          <w:lang w:val="es-ES_tradnl" w:eastAsia="zh-CN"/>
        </w:rPr>
        <w:t xml:space="preserve"> con otros. La metodología usada para obtener los Dominios es el </w:t>
      </w:r>
      <w:proofErr w:type="spellStart"/>
      <w:r>
        <w:rPr>
          <w:sz w:val="24"/>
          <w:lang w:val="es-ES_tradnl" w:eastAsia="zh-CN"/>
        </w:rPr>
        <w:t>Object</w:t>
      </w:r>
      <w:proofErr w:type="spellEnd"/>
      <w:r>
        <w:rPr>
          <w:sz w:val="24"/>
          <w:lang w:val="es-ES_tradnl" w:eastAsia="zh-CN"/>
        </w:rPr>
        <w:t xml:space="preserve"> </w:t>
      </w:r>
      <w:proofErr w:type="spellStart"/>
      <w:r>
        <w:rPr>
          <w:sz w:val="24"/>
          <w:lang w:val="es-ES_tradnl" w:eastAsia="zh-CN"/>
        </w:rPr>
        <w:t>Oriented</w:t>
      </w:r>
      <w:proofErr w:type="spellEnd"/>
      <w:r>
        <w:rPr>
          <w:sz w:val="24"/>
          <w:lang w:val="es-ES_tradnl" w:eastAsia="zh-CN"/>
        </w:rPr>
        <w:t xml:space="preserve"> </w:t>
      </w:r>
      <w:proofErr w:type="spellStart"/>
      <w:r>
        <w:rPr>
          <w:sz w:val="24"/>
          <w:lang w:val="es-ES_tradnl" w:eastAsia="zh-CN"/>
        </w:rPr>
        <w:t>Analyis</w:t>
      </w:r>
      <w:proofErr w:type="spellEnd"/>
      <w:r>
        <w:rPr>
          <w:sz w:val="24"/>
          <w:lang w:val="es-ES_tradnl" w:eastAsia="zh-CN"/>
        </w:rPr>
        <w:t xml:space="preserve">. Además de identificar, se clasifican estos dominios de acuerdo a su rol en el sistema terminado como: Dominio de Aplicación, Dominio de Servicio, Dominio de Arquitectura y Dominio de Implementación. El Modelo de Objetos sirve para entregar más detalles, un resumen general de las Entidades del </w:t>
      </w:r>
      <w:r>
        <w:rPr>
          <w:i/>
          <w:iCs/>
          <w:sz w:val="24"/>
          <w:lang w:val="es-ES_tradnl" w:eastAsia="zh-CN"/>
        </w:rPr>
        <w:t>web browser</w:t>
      </w:r>
      <w:r>
        <w:rPr>
          <w:sz w:val="24"/>
          <w:lang w:val="es-ES_tradnl" w:eastAsia="zh-CN"/>
        </w:rPr>
        <w:t xml:space="preserve"> y sus relaciones. El </w:t>
      </w:r>
      <w:proofErr w:type="spellStart"/>
      <w:r>
        <w:rPr>
          <w:sz w:val="24"/>
          <w:lang w:val="es-ES_tradnl" w:eastAsia="zh-CN"/>
        </w:rPr>
        <w:t>Feature</w:t>
      </w:r>
      <w:proofErr w:type="spellEnd"/>
      <w:r>
        <w:rPr>
          <w:sz w:val="24"/>
          <w:lang w:val="es-ES_tradnl" w:eastAsia="zh-CN"/>
        </w:rPr>
        <w:t xml:space="preserve"> </w:t>
      </w:r>
      <w:proofErr w:type="spellStart"/>
      <w:r>
        <w:rPr>
          <w:sz w:val="24"/>
          <w:lang w:val="es-ES_tradnl" w:eastAsia="zh-CN"/>
        </w:rPr>
        <w:t>Tree</w:t>
      </w:r>
      <w:proofErr w:type="spellEnd"/>
      <w:r>
        <w:rPr>
          <w:sz w:val="24"/>
          <w:lang w:val="es-ES_tradnl" w:eastAsia="zh-CN"/>
        </w:rPr>
        <w:t xml:space="preserve"> pretende entregar detalles sobre los aspectos funcionales de la aplicación. El Modelo planteado, </w:t>
      </w:r>
      <w:proofErr w:type="spellStart"/>
      <w:r>
        <w:rPr>
          <w:sz w:val="24"/>
          <w:lang w:val="es-ES_tradnl" w:eastAsia="zh-CN"/>
        </w:rPr>
        <w:t>śegún</w:t>
      </w:r>
      <w:proofErr w:type="spellEnd"/>
      <w:r>
        <w:rPr>
          <w:sz w:val="24"/>
          <w:lang w:val="es-ES_tradnl" w:eastAsia="zh-CN"/>
        </w:rPr>
        <w:t xml:space="preserve"> el artículo, debería ser útil para los desarrolladores de software que construyen aplicaciones web basadas en el uso del </w:t>
      </w:r>
      <w:r>
        <w:rPr>
          <w:i/>
          <w:iCs/>
          <w:sz w:val="24"/>
          <w:lang w:val="es-ES_tradnl" w:eastAsia="zh-CN"/>
        </w:rPr>
        <w:t>browser</w:t>
      </w:r>
      <w:r>
        <w:rPr>
          <w:sz w:val="24"/>
          <w:lang w:val="es-ES_tradnl" w:eastAsia="zh-CN"/>
        </w:rPr>
        <w:t xml:space="preserve">.  Este estudio se encuentra bastante lejos de lo que se quiere hacer en este trabajo, pero sirve para obtener un </w:t>
      </w:r>
      <w:proofErr w:type="spellStart"/>
      <w:r>
        <w:rPr>
          <w:sz w:val="24"/>
          <w:lang w:val="es-ES_tradnl" w:eastAsia="zh-CN"/>
        </w:rPr>
        <w:t>transfondo</w:t>
      </w:r>
      <w:proofErr w:type="spellEnd"/>
      <w:r>
        <w:rPr>
          <w:sz w:val="24"/>
          <w:lang w:val="es-ES_tradnl" w:eastAsia="zh-CN"/>
        </w:rPr>
        <w:t xml:space="preserve"> de lo que sucede en el </w:t>
      </w:r>
      <w:r>
        <w:rPr>
          <w:i/>
          <w:iCs/>
          <w:sz w:val="24"/>
          <w:lang w:val="es-ES_tradnl" w:eastAsia="zh-CN"/>
        </w:rPr>
        <w:t>web browser</w:t>
      </w:r>
      <w:r>
        <w:rPr>
          <w:sz w:val="24"/>
          <w:lang w:val="es-ES_tradnl" w:eastAsia="zh-CN"/>
        </w:rPr>
        <w:t>, aún cuando la información esté muy desactualizada.</w:t>
      </w:r>
    </w:p>
    <w:p w:rsidR="00661938" w:rsidRDefault="00661938">
      <w:pPr>
        <w:ind w:left="454" w:right="170"/>
        <w:rPr>
          <w:sz w:val="24"/>
          <w:lang w:val="es-ES_tradnl" w:eastAsia="zh-CN"/>
        </w:rPr>
      </w:pPr>
    </w:p>
    <w:p w:rsidR="00661938" w:rsidRDefault="00661938">
      <w:pPr>
        <w:ind w:left="454" w:right="170"/>
        <w:rPr>
          <w:sz w:val="24"/>
          <w:lang w:val="es-ES_tradnl" w:eastAsia="zh-CN"/>
        </w:rPr>
      </w:pPr>
      <w:r>
        <w:rPr>
          <w:sz w:val="24"/>
          <w:lang w:val="es-ES_tradnl" w:eastAsia="zh-CN"/>
        </w:rPr>
        <w:t xml:space="preserve">En el trabajo de </w:t>
      </w:r>
      <w:proofErr w:type="spellStart"/>
      <w:r>
        <w:rPr>
          <w:sz w:val="24"/>
          <w:lang w:val="es-ES_tradnl" w:eastAsia="zh-CN"/>
        </w:rPr>
        <w:t>Grosskurth</w:t>
      </w:r>
      <w:proofErr w:type="spellEnd"/>
      <w:r>
        <w:rPr>
          <w:sz w:val="24"/>
          <w:lang w:val="es-ES_tradnl" w:eastAsia="zh-CN"/>
        </w:rPr>
        <w:t xml:space="preserve"> et al. [Grosskurth2005, Grosskurth2006] se utiliza una herramienta de ingeniería inversa, para obtener una arquitectura de referencia de muy alto nivel en base a dos navegadores open-</w:t>
      </w:r>
      <w:proofErr w:type="spellStart"/>
      <w:r>
        <w:rPr>
          <w:sz w:val="24"/>
          <w:lang w:val="es-ES_tradnl" w:eastAsia="zh-CN"/>
        </w:rPr>
        <w:t>source</w:t>
      </w:r>
      <w:proofErr w:type="spellEnd"/>
      <w:r>
        <w:rPr>
          <w:sz w:val="24"/>
          <w:lang w:val="es-ES_tradnl" w:eastAsia="zh-CN"/>
        </w:rPr>
        <w:t xml:space="preserve">: Mozilla y </w:t>
      </w:r>
      <w:proofErr w:type="spellStart"/>
      <w:r>
        <w:rPr>
          <w:sz w:val="24"/>
          <w:lang w:val="es-ES_tradnl" w:eastAsia="zh-CN"/>
        </w:rPr>
        <w:t>Konqueror</w:t>
      </w:r>
      <w:proofErr w:type="spellEnd"/>
      <w:r>
        <w:rPr>
          <w:sz w:val="24"/>
          <w:lang w:val="es-ES_tradnl" w:eastAsia="zh-CN"/>
        </w:rPr>
        <w:t xml:space="preserve">. Lo obtenido captura los subsistemas fundamentales comunes a los sistemas del mismo dominio, así como las relaciones entre estos subsistemas. En esta arquitectura se identifican los siguientes subcomponentes: Interfaz Usuaria, Persistencia de Datos, Browser </w:t>
      </w:r>
      <w:proofErr w:type="spellStart"/>
      <w:r>
        <w:rPr>
          <w:sz w:val="24"/>
          <w:lang w:val="es-ES_tradnl" w:eastAsia="zh-CN"/>
        </w:rPr>
        <w:t>Engine</w:t>
      </w:r>
      <w:proofErr w:type="spellEnd"/>
      <w:r>
        <w:rPr>
          <w:sz w:val="24"/>
          <w:lang w:val="es-ES_tradnl" w:eastAsia="zh-CN"/>
        </w:rPr>
        <w:t xml:space="preserve">, </w:t>
      </w:r>
      <w:proofErr w:type="spellStart"/>
      <w:r>
        <w:rPr>
          <w:sz w:val="24"/>
          <w:lang w:val="es-ES_tradnl" w:eastAsia="zh-CN"/>
        </w:rPr>
        <w:t>Rendering</w:t>
      </w:r>
      <w:proofErr w:type="spellEnd"/>
      <w:r>
        <w:rPr>
          <w:sz w:val="24"/>
          <w:lang w:val="es-ES_tradnl" w:eastAsia="zh-CN"/>
        </w:rPr>
        <w:t xml:space="preserve"> </w:t>
      </w:r>
      <w:proofErr w:type="spellStart"/>
      <w:r>
        <w:rPr>
          <w:sz w:val="24"/>
          <w:lang w:val="es-ES_tradnl" w:eastAsia="zh-CN"/>
        </w:rPr>
        <w:t>Engine</w:t>
      </w:r>
      <w:proofErr w:type="spellEnd"/>
      <w:r>
        <w:rPr>
          <w:sz w:val="24"/>
          <w:lang w:val="es-ES_tradnl" w:eastAsia="zh-CN"/>
        </w:rPr>
        <w:t xml:space="preserve">, </w:t>
      </w:r>
      <w:proofErr w:type="spellStart"/>
      <w:r>
        <w:rPr>
          <w:sz w:val="24"/>
          <w:lang w:val="es-ES_tradnl" w:eastAsia="zh-CN"/>
        </w:rPr>
        <w:t>Networking</w:t>
      </w:r>
      <w:proofErr w:type="spellEnd"/>
      <w:r>
        <w:rPr>
          <w:sz w:val="24"/>
          <w:lang w:val="es-ES_tradnl" w:eastAsia="zh-CN"/>
        </w:rPr>
        <w:t xml:space="preserve">, Interprete de </w:t>
      </w:r>
      <w:proofErr w:type="spellStart"/>
      <w:r>
        <w:rPr>
          <w:sz w:val="24"/>
          <w:lang w:val="es-ES_tradnl" w:eastAsia="zh-CN"/>
        </w:rPr>
        <w:t>Javascript</w:t>
      </w:r>
      <w:proofErr w:type="spellEnd"/>
      <w:r>
        <w:rPr>
          <w:sz w:val="24"/>
          <w:lang w:val="es-ES_tradnl" w:eastAsia="zh-CN"/>
        </w:rPr>
        <w:t xml:space="preserve">, XML </w:t>
      </w:r>
      <w:proofErr w:type="spellStart"/>
      <w:r>
        <w:rPr>
          <w:sz w:val="24"/>
          <w:lang w:val="es-ES_tradnl" w:eastAsia="zh-CN"/>
        </w:rPr>
        <w:t>Parser</w:t>
      </w:r>
      <w:proofErr w:type="spellEnd"/>
      <w:r>
        <w:rPr>
          <w:sz w:val="24"/>
          <w:lang w:val="es-ES_tradnl" w:eastAsia="zh-CN"/>
        </w:rPr>
        <w:t xml:space="preserve"> y </w:t>
      </w:r>
      <w:proofErr w:type="spellStart"/>
      <w:r>
        <w:rPr>
          <w:sz w:val="24"/>
          <w:lang w:val="es-ES_tradnl" w:eastAsia="zh-CN"/>
        </w:rPr>
        <w:t>Display</w:t>
      </w:r>
      <w:proofErr w:type="spellEnd"/>
      <w:r>
        <w:rPr>
          <w:sz w:val="24"/>
          <w:lang w:val="es-ES_tradnl" w:eastAsia="zh-CN"/>
        </w:rPr>
        <w:t xml:space="preserve"> </w:t>
      </w:r>
      <w:proofErr w:type="spellStart"/>
      <w:r>
        <w:rPr>
          <w:sz w:val="24"/>
          <w:lang w:val="es-ES_tradnl" w:eastAsia="zh-CN"/>
        </w:rPr>
        <w:t>Backend</w:t>
      </w:r>
      <w:proofErr w:type="spellEnd"/>
      <w:r>
        <w:rPr>
          <w:sz w:val="24"/>
          <w:lang w:val="es-ES_tradnl" w:eastAsia="zh-CN"/>
        </w:rPr>
        <w:t>. Se menciona que estos componentes están estrechamente integrados (</w:t>
      </w:r>
      <w:proofErr w:type="spellStart"/>
      <w:r>
        <w:rPr>
          <w:sz w:val="24"/>
          <w:lang w:val="es-ES_tradnl" w:eastAsia="zh-CN"/>
        </w:rPr>
        <w:t>high</w:t>
      </w:r>
      <w:proofErr w:type="spellEnd"/>
      <w:r>
        <w:rPr>
          <w:sz w:val="24"/>
          <w:lang w:val="es-ES_tradnl" w:eastAsia="zh-CN"/>
        </w:rPr>
        <w:t xml:space="preserve"> </w:t>
      </w:r>
      <w:proofErr w:type="spellStart"/>
      <w:r>
        <w:rPr>
          <w:sz w:val="24"/>
          <w:lang w:val="es-ES_tradnl" w:eastAsia="zh-CN"/>
        </w:rPr>
        <w:t>coupling</w:t>
      </w:r>
      <w:proofErr w:type="spellEnd"/>
      <w:r>
        <w:rPr>
          <w:sz w:val="24"/>
          <w:lang w:val="es-ES_tradnl" w:eastAsia="zh-CN"/>
        </w:rPr>
        <w:t xml:space="preserve">) con el </w:t>
      </w:r>
      <w:proofErr w:type="spellStart"/>
      <w:r>
        <w:rPr>
          <w:sz w:val="24"/>
          <w:lang w:val="es-ES_tradnl" w:eastAsia="zh-CN"/>
        </w:rPr>
        <w:t>Rendering</w:t>
      </w:r>
      <w:proofErr w:type="spellEnd"/>
      <w:r>
        <w:rPr>
          <w:sz w:val="24"/>
          <w:lang w:val="es-ES_tradnl" w:eastAsia="zh-CN"/>
        </w:rPr>
        <w:t xml:space="preserve"> </w:t>
      </w:r>
      <w:proofErr w:type="spellStart"/>
      <w:r>
        <w:rPr>
          <w:sz w:val="24"/>
          <w:lang w:val="es-ES_tradnl" w:eastAsia="zh-CN"/>
        </w:rPr>
        <w:t>Engine</w:t>
      </w:r>
      <w:proofErr w:type="spellEnd"/>
      <w:r>
        <w:rPr>
          <w:sz w:val="24"/>
          <w:lang w:val="es-ES_tradnl" w:eastAsia="zh-CN"/>
        </w:rPr>
        <w:t xml:space="preserve">, lo cual tiene sentido en la arquitectura </w:t>
      </w:r>
      <w:proofErr w:type="spellStart"/>
      <w:r>
        <w:rPr>
          <w:sz w:val="24"/>
          <w:lang w:val="es-ES_tradnl" w:eastAsia="zh-CN"/>
        </w:rPr>
        <w:t>monoproceso</w:t>
      </w:r>
      <w:proofErr w:type="spellEnd"/>
      <w:r>
        <w:rPr>
          <w:sz w:val="24"/>
          <w:lang w:val="es-ES_tradnl" w:eastAsia="zh-CN"/>
        </w:rPr>
        <w:t xml:space="preserve"> que poseen Mozilla y </w:t>
      </w:r>
      <w:proofErr w:type="spellStart"/>
      <w:r>
        <w:rPr>
          <w:sz w:val="24"/>
          <w:lang w:val="es-ES_tradnl" w:eastAsia="zh-CN"/>
        </w:rPr>
        <w:t>Konqueror</w:t>
      </w:r>
      <w:proofErr w:type="spellEnd"/>
      <w:r>
        <w:rPr>
          <w:sz w:val="24"/>
          <w:lang w:val="es-ES_tradnl" w:eastAsia="zh-CN"/>
        </w:rPr>
        <w:t xml:space="preserve">; es una decisión de diseño muy común en los </w:t>
      </w:r>
      <w:r>
        <w:rPr>
          <w:i/>
          <w:iCs/>
          <w:sz w:val="24"/>
          <w:lang w:val="es-ES_tradnl" w:eastAsia="zh-CN"/>
        </w:rPr>
        <w:t>browser</w:t>
      </w:r>
      <w:r>
        <w:rPr>
          <w:sz w:val="24"/>
          <w:lang w:val="es-ES_tradnl" w:eastAsia="zh-CN"/>
        </w:rPr>
        <w:t xml:space="preserve"> de la época. Al identificar estos componentes, se comenta que esto podría servir tanto en el diseño y durante la mantención de un sistema, pues mejora el entendimiento de ésta al ayudar a analizar los </w:t>
      </w:r>
      <w:proofErr w:type="spellStart"/>
      <w:r>
        <w:rPr>
          <w:sz w:val="24"/>
          <w:lang w:val="es-ES_tradnl" w:eastAsia="zh-CN"/>
        </w:rPr>
        <w:t>trade</w:t>
      </w:r>
      <w:proofErr w:type="spellEnd"/>
      <w:r>
        <w:rPr>
          <w:sz w:val="24"/>
          <w:lang w:val="es-ES_tradnl" w:eastAsia="zh-CN"/>
        </w:rPr>
        <w:t xml:space="preserve">-off entre diferentes opciones de diseño; o también puede servir como un </w:t>
      </w:r>
      <w:proofErr w:type="spellStart"/>
      <w:r>
        <w:rPr>
          <w:sz w:val="24"/>
          <w:lang w:val="es-ES_tradnl" w:eastAsia="zh-CN"/>
        </w:rPr>
        <w:t>template</w:t>
      </w:r>
      <w:proofErr w:type="spellEnd"/>
      <w:r>
        <w:rPr>
          <w:sz w:val="24"/>
          <w:lang w:val="es-ES_tradnl" w:eastAsia="zh-CN"/>
        </w:rPr>
        <w:t xml:space="preserve"> para obtener nuevos diseños. Una vez obtenida la arquitectura conceptual, se inició una evaluación de ésta al comparar las arquitecturas concretas de cada </w:t>
      </w:r>
      <w:r>
        <w:rPr>
          <w:i/>
          <w:iCs/>
          <w:sz w:val="24"/>
          <w:lang w:val="es-ES_tradnl" w:eastAsia="zh-CN"/>
        </w:rPr>
        <w:t>browser</w:t>
      </w:r>
      <w:r>
        <w:rPr>
          <w:sz w:val="24"/>
          <w:lang w:val="es-ES_tradnl" w:eastAsia="zh-CN"/>
        </w:rPr>
        <w:t xml:space="preserve"> open-</w:t>
      </w:r>
      <w:proofErr w:type="spellStart"/>
      <w:r>
        <w:rPr>
          <w:sz w:val="24"/>
          <w:lang w:val="es-ES_tradnl" w:eastAsia="zh-CN"/>
        </w:rPr>
        <w:t>source</w:t>
      </w:r>
      <w:proofErr w:type="spellEnd"/>
      <w:r>
        <w:rPr>
          <w:sz w:val="24"/>
          <w:lang w:val="es-ES_tradnl" w:eastAsia="zh-CN"/>
        </w:rPr>
        <w:t xml:space="preserve">, extraídas desde el código fuente, para ver qué tanto el modelo conceptual era cercano a la realidad; la constante comparación permitió </w:t>
      </w:r>
      <w:proofErr w:type="spellStart"/>
      <w:r>
        <w:rPr>
          <w:sz w:val="24"/>
          <w:lang w:val="es-ES_tradnl" w:eastAsia="zh-CN"/>
        </w:rPr>
        <w:t>ademas</w:t>
      </w:r>
      <w:proofErr w:type="spellEnd"/>
      <w:r>
        <w:rPr>
          <w:sz w:val="24"/>
          <w:lang w:val="es-ES_tradnl" w:eastAsia="zh-CN"/>
        </w:rPr>
        <w:t xml:space="preserve"> refinar la Arquitectura de Referencia. Los browsers usados para validar fueron: </w:t>
      </w:r>
      <w:proofErr w:type="spellStart"/>
      <w:r>
        <w:rPr>
          <w:sz w:val="24"/>
          <w:lang w:val="es-ES_tradnl" w:eastAsia="zh-CN"/>
        </w:rPr>
        <w:t>Epiphany</w:t>
      </w:r>
      <w:proofErr w:type="spellEnd"/>
      <w:r>
        <w:rPr>
          <w:sz w:val="24"/>
          <w:lang w:val="es-ES_tradnl" w:eastAsia="zh-CN"/>
        </w:rPr>
        <w:t xml:space="preserve">, Safari, </w:t>
      </w:r>
      <w:proofErr w:type="spellStart"/>
      <w:r>
        <w:rPr>
          <w:sz w:val="24"/>
          <w:lang w:val="es-ES_tradnl" w:eastAsia="zh-CN"/>
        </w:rPr>
        <w:t>Lynx</w:t>
      </w:r>
      <w:proofErr w:type="spellEnd"/>
      <w:r>
        <w:rPr>
          <w:sz w:val="24"/>
          <w:lang w:val="es-ES_tradnl" w:eastAsia="zh-CN"/>
        </w:rPr>
        <w:t xml:space="preserve">, </w:t>
      </w:r>
      <w:proofErr w:type="spellStart"/>
      <w:r>
        <w:rPr>
          <w:sz w:val="24"/>
          <w:lang w:val="es-ES_tradnl" w:eastAsia="zh-CN"/>
        </w:rPr>
        <w:t>Mosaic</w:t>
      </w:r>
      <w:proofErr w:type="spellEnd"/>
      <w:r>
        <w:rPr>
          <w:sz w:val="24"/>
          <w:lang w:val="es-ES_tradnl" w:eastAsia="zh-CN"/>
        </w:rPr>
        <w:t xml:space="preserve"> y Firefox. Si bien la arquitectura presentada entrega bastante información a alto nivel, no desarrolla más que esa capa de abstracción, además parece ser que depende también de la implementación usada en la herramienta de ingeniería inversa. </w:t>
      </w:r>
    </w:p>
    <w:p w:rsidR="00661938" w:rsidRDefault="00661938">
      <w:pPr>
        <w:ind w:left="454" w:right="170"/>
        <w:rPr>
          <w:sz w:val="24"/>
          <w:lang w:val="es-ES_tradnl" w:eastAsia="zh-CN"/>
        </w:rPr>
      </w:pPr>
    </w:p>
    <w:p w:rsidR="00661938" w:rsidRDefault="00661938">
      <w:pPr>
        <w:ind w:left="454" w:right="170"/>
        <w:rPr>
          <w:sz w:val="24"/>
          <w:lang w:val="es-ES_tradnl" w:eastAsia="zh-CN"/>
        </w:rPr>
      </w:pPr>
      <w:r>
        <w:rPr>
          <w:sz w:val="24"/>
          <w:lang w:val="es-ES_tradnl" w:eastAsia="zh-CN"/>
        </w:rPr>
        <w:t>En el documento [Godfrey2000] realizado en el año 2000, se describe la experiencia realizada al extender el trabajo del proyecto TAXFORM. Usando PBS, una herramienta de Ingeniería Inversa, se extrajo la arquitectura de software del navegador Mozilla, con el objetivo de entender la estructuración de sus componentes; además de crear vistas arquitecturales de alto nivel del sistema. El modelo arquitectónico obtenido contiene 11 subsistemas de alto nivel, de éstos los que más se destacaron fue el \</w:t>
      </w:r>
      <w:proofErr w:type="spellStart"/>
      <w:r>
        <w:rPr>
          <w:sz w:val="24"/>
          <w:lang w:val="es-ES_tradnl" w:eastAsia="zh-CN"/>
        </w:rPr>
        <w:t>textit</w:t>
      </w:r>
      <w:proofErr w:type="spellEnd"/>
      <w:r>
        <w:rPr>
          <w:sz w:val="24"/>
          <w:lang w:val="es-ES_tradnl" w:eastAsia="zh-CN"/>
        </w:rPr>
        <w:t xml:space="preserve">{HTML </w:t>
      </w:r>
      <w:proofErr w:type="spellStart"/>
      <w:r>
        <w:rPr>
          <w:sz w:val="24"/>
          <w:lang w:val="es-ES_tradnl" w:eastAsia="zh-CN"/>
        </w:rPr>
        <w:t>Layout</w:t>
      </w:r>
      <w:proofErr w:type="spellEnd"/>
      <w:r>
        <w:rPr>
          <w:sz w:val="24"/>
          <w:lang w:val="es-ES_tradnl" w:eastAsia="zh-CN"/>
        </w:rPr>
        <w:t xml:space="preserve">}, la implementación de herramientas y el código de la interfaz de usuario. En el año en que se lleva a cabo este estudio (2000), se menciona que la arquitectura ha decaído significativamente en muy poco tiempo, o su arquitectura no fue planificada cuidadosamente desde el comienzo; parte de lo anterior, el autor cree que es secuela de la Guerra de navegadores. Si bien el trabajo ayuda a entender un poco la estructura detrás del navegador, este trabajo es muy antiguo y la versión más actual del navegador ha cambiado bastante. Además, lamentablemente el enfoque de este estudio no es intentar entender lo que hace cada subsistema, si no que es la implementación de la herramienta misma para obtener la arquitectura de software del </w:t>
      </w:r>
      <w:r>
        <w:rPr>
          <w:i/>
          <w:iCs/>
          <w:sz w:val="24"/>
          <w:lang w:val="es-ES_tradnl" w:eastAsia="zh-CN"/>
        </w:rPr>
        <w:t>browser</w:t>
      </w:r>
      <w:r>
        <w:rPr>
          <w:sz w:val="24"/>
          <w:lang w:val="es-ES_tradnl" w:eastAsia="zh-CN"/>
        </w:rPr>
        <w:t xml:space="preserve"> seleccionado.</w:t>
      </w:r>
    </w:p>
    <w:p w:rsidR="00661938" w:rsidRDefault="00661938">
      <w:pPr>
        <w:ind w:left="454" w:right="170"/>
        <w:rPr>
          <w:sz w:val="24"/>
          <w:lang w:val="es-ES_tradnl" w:eastAsia="zh-CN"/>
        </w:rPr>
      </w:pPr>
    </w:p>
    <w:p w:rsidR="00661938" w:rsidRDefault="00661938">
      <w:pPr>
        <w:ind w:left="454" w:right="170"/>
        <w:rPr>
          <w:sz w:val="24"/>
          <w:lang w:val="es-ES_tradnl" w:eastAsia="zh-CN"/>
        </w:rPr>
      </w:pPr>
      <w:r>
        <w:rPr>
          <w:sz w:val="24"/>
          <w:lang w:val="es-ES_tradnl" w:eastAsia="zh-CN"/>
        </w:rPr>
        <w:t xml:space="preserve">En [Lwin2009] se propone un </w:t>
      </w:r>
      <w:r>
        <w:rPr>
          <w:i/>
          <w:iCs/>
          <w:sz w:val="24"/>
          <w:lang w:val="es-ES_tradnl" w:eastAsia="zh-CN"/>
        </w:rPr>
        <w:t>browser</w:t>
      </w:r>
      <w:r>
        <w:rPr>
          <w:sz w:val="24"/>
          <w:lang w:val="es-ES_tradnl" w:eastAsia="zh-CN"/>
        </w:rPr>
        <w:t xml:space="preserve"> llamado </w:t>
      </w:r>
      <w:proofErr w:type="spellStart"/>
      <w:r>
        <w:rPr>
          <w:sz w:val="24"/>
          <w:lang w:val="es-ES_tradnl" w:eastAsia="zh-CN"/>
        </w:rPr>
        <w:t>Anfel</w:t>
      </w:r>
      <w:proofErr w:type="spellEnd"/>
      <w:r>
        <w:rPr>
          <w:sz w:val="24"/>
          <w:lang w:val="es-ES_tradnl" w:eastAsia="zh-CN"/>
        </w:rPr>
        <w:t xml:space="preserve"> SOFT, donde gracias al uso de Inteligencia Artificial, crea agentes que permiten mejorar la experiencia del usuario. El trabajo asegura que el </w:t>
      </w:r>
      <w:r>
        <w:rPr>
          <w:i/>
          <w:iCs/>
          <w:sz w:val="24"/>
          <w:lang w:val="es-ES_tradnl" w:eastAsia="zh-CN"/>
        </w:rPr>
        <w:t>browser</w:t>
      </w:r>
      <w:r>
        <w:rPr>
          <w:sz w:val="24"/>
          <w:lang w:val="es-ES_tradnl" w:eastAsia="zh-CN"/>
        </w:rPr>
        <w:t xml:space="preserve"> será capaz de aprender el comportamiento de navegación del usuario, y guiará al usuario en su navegación para que ésta sea lo más efectiva posible. El </w:t>
      </w:r>
      <w:proofErr w:type="spellStart"/>
      <w:r>
        <w:rPr>
          <w:sz w:val="24"/>
          <w:lang w:val="es-ES_tradnl" w:eastAsia="zh-CN"/>
        </w:rPr>
        <w:t>paper</w:t>
      </w:r>
      <w:proofErr w:type="spellEnd"/>
      <w:r>
        <w:rPr>
          <w:sz w:val="24"/>
          <w:lang w:val="es-ES_tradnl" w:eastAsia="zh-CN"/>
        </w:rPr>
        <w:t xml:space="preserve"> obtiene los subsistemas que se pueden encontrar en un </w:t>
      </w:r>
      <w:r>
        <w:rPr>
          <w:i/>
          <w:iCs/>
          <w:sz w:val="24"/>
          <w:lang w:val="es-ES_tradnl" w:eastAsia="zh-CN"/>
        </w:rPr>
        <w:t>browser</w:t>
      </w:r>
      <w:r>
        <w:rPr>
          <w:sz w:val="24"/>
          <w:lang w:val="es-ES_tradnl" w:eastAsia="zh-CN"/>
        </w:rPr>
        <w:t xml:space="preserve"> de la misma manera que lo realiza [Grosskurth2005]. Si bien la arquitectura que muestra refleja parte de lo visto en los 3 browsers escogidos en este estudio, no da detalles acerca de cada subsistema identificado. Además la Arquitectura de Referencia que entrega es la misma vista en  [Grosskurth2005, Grosskurth2006], y a pesar que identifica otros posibles componentes, no agrega nada nuevo.</w:t>
      </w:r>
    </w:p>
    <w:p w:rsidR="00661938" w:rsidRDefault="00661938">
      <w:pPr>
        <w:ind w:left="454" w:right="170"/>
        <w:rPr>
          <w:sz w:val="24"/>
          <w:lang w:val="es-ES_tradnl" w:eastAsia="zh-CN"/>
        </w:rPr>
      </w:pPr>
    </w:p>
    <w:p w:rsidR="00661938" w:rsidRDefault="00661938">
      <w:pPr>
        <w:ind w:left="454" w:right="170"/>
        <w:rPr>
          <w:sz w:val="24"/>
          <w:lang w:val="es-ES_tradnl" w:eastAsia="zh-CN"/>
        </w:rPr>
      </w:pPr>
      <w:r>
        <w:rPr>
          <w:sz w:val="24"/>
          <w:lang w:val="es-ES_tradnl" w:eastAsia="zh-CN"/>
        </w:rPr>
        <w:t xml:space="preserve">Podemos ver en los trabajos que algunos construyen una Arquitectura de Referencia basada en técnicas de Ingeniería Inversa. En cada uno de ellos el trabajo ha sido a muy alto nivel y la descripción de los </w:t>
      </w:r>
      <w:proofErr w:type="spellStart"/>
      <w:r>
        <w:rPr>
          <w:sz w:val="24"/>
          <w:lang w:val="es-ES_tradnl" w:eastAsia="zh-CN"/>
        </w:rPr>
        <w:t>subcomponetes</w:t>
      </w:r>
      <w:proofErr w:type="spellEnd"/>
      <w:r>
        <w:rPr>
          <w:sz w:val="24"/>
          <w:lang w:val="es-ES_tradnl" w:eastAsia="zh-CN"/>
        </w:rPr>
        <w:t xml:space="preserve"> del sistema es mínima. Si bien explican las relaciones entre éstos, no dan un mayor entendimiento en cómo se comportan en ciertas situaciones. En este trabajo se espera profundizar un poco más en la abstracción obtenida, incluyendo información de tanto los casos de uso del </w:t>
      </w:r>
      <w:r>
        <w:rPr>
          <w:i/>
          <w:iCs/>
          <w:sz w:val="24"/>
          <w:lang w:val="es-ES_tradnl" w:eastAsia="zh-CN"/>
        </w:rPr>
        <w:t>browser</w:t>
      </w:r>
      <w:r>
        <w:rPr>
          <w:sz w:val="24"/>
          <w:lang w:val="es-ES_tradnl" w:eastAsia="zh-CN"/>
        </w:rPr>
        <w:t xml:space="preserve"> como las actividades que se realizan con otros usuarios. Desafortunadamente para esta memoria, no existe mucha literatura sobre el desarrollo de una Arquitectura de Referencia del </w:t>
      </w:r>
      <w:r>
        <w:rPr>
          <w:i/>
          <w:iCs/>
          <w:sz w:val="24"/>
          <w:lang w:val="es-ES_tradnl" w:eastAsia="zh-CN"/>
        </w:rPr>
        <w:t>browser</w:t>
      </w:r>
      <w:r>
        <w:rPr>
          <w:sz w:val="24"/>
          <w:lang w:val="es-ES_tradnl" w:eastAsia="zh-CN"/>
        </w:rPr>
        <w:t>, y de lo que hay, el trabajo más actual es el realizado por [Lwin2009] en el año 2009.</w:t>
      </w:r>
    </w:p>
    <w:p w:rsidR="00661938" w:rsidRDefault="00661938">
      <w:pPr>
        <w:ind w:left="454" w:right="170"/>
        <w:rPr>
          <w:sz w:val="24"/>
          <w:lang w:val="es-ES_tradnl" w:eastAsia="zh-CN"/>
        </w:rPr>
      </w:pPr>
    </w:p>
    <w:p w:rsidR="00661938" w:rsidRDefault="00661938">
      <w:pPr>
        <w:ind w:left="454" w:right="170"/>
        <w:rPr>
          <w:sz w:val="24"/>
          <w:lang w:val="es-ES_tradnl" w:eastAsia="zh-CN"/>
        </w:rPr>
      </w:pPr>
    </w:p>
    <w:p w:rsidR="00661938" w:rsidRDefault="00661938">
      <w:pPr>
        <w:ind w:left="454" w:right="170"/>
        <w:rPr>
          <w:sz w:val="24"/>
          <w:lang w:val="es-ES_tradnl" w:eastAsia="zh-CN"/>
        </w:rPr>
      </w:pPr>
    </w:p>
    <w:p w:rsidR="00661938" w:rsidRDefault="00661938">
      <w:pPr>
        <w:ind w:left="454" w:right="170"/>
        <w:rPr>
          <w:sz w:val="24"/>
          <w:lang w:val="es-ES_tradnl" w:eastAsia="zh-CN"/>
        </w:rPr>
      </w:pPr>
    </w:p>
    <w:p w:rsidR="00661938" w:rsidRDefault="00661938">
      <w:pPr>
        <w:ind w:left="454" w:right="170"/>
        <w:rPr>
          <w:sz w:val="24"/>
          <w:lang w:val="en-US" w:eastAsia="zh-CN"/>
        </w:rPr>
      </w:pPr>
      <w:r>
        <w:rPr>
          <w:sz w:val="24"/>
          <w:lang w:val="es-ES_tradnl" w:eastAsia="zh-CN"/>
        </w:rPr>
        <w:t>[</w:t>
      </w:r>
      <w:proofErr w:type="spellStart"/>
      <w:r>
        <w:rPr>
          <w:sz w:val="24"/>
          <w:lang w:val="es-ES_tradnl" w:eastAsia="zh-CN"/>
        </w:rPr>
        <w:t>statBrow</w:t>
      </w:r>
      <w:proofErr w:type="spellEnd"/>
      <w:r>
        <w:rPr>
          <w:sz w:val="24"/>
          <w:lang w:val="es-ES_tradnl" w:eastAsia="zh-CN"/>
        </w:rPr>
        <w:t xml:space="preserve">]: </w:t>
      </w:r>
      <w:proofErr w:type="spellStart"/>
      <w:r>
        <w:rPr>
          <w:sz w:val="24"/>
          <w:lang w:val="es-ES_tradnl" w:eastAsia="zh-CN"/>
        </w:rPr>
        <w:t>StatCounter</w:t>
      </w:r>
      <w:proofErr w:type="spellEnd"/>
      <w:r>
        <w:rPr>
          <w:sz w:val="24"/>
          <w:lang w:val="es-ES_tradnl" w:eastAsia="zh-CN"/>
        </w:rPr>
        <w:t xml:space="preserve">, Global </w:t>
      </w:r>
      <w:proofErr w:type="spellStart"/>
      <w:r>
        <w:rPr>
          <w:sz w:val="24"/>
          <w:lang w:val="es-ES_tradnl" w:eastAsia="zh-CN"/>
        </w:rPr>
        <w:t>Stats</w:t>
      </w:r>
      <w:proofErr w:type="spellEnd"/>
      <w:r>
        <w:rPr>
          <w:sz w:val="24"/>
          <w:lang w:val="es-ES_tradnl" w:eastAsia="zh-CN"/>
        </w:rPr>
        <w:t xml:space="preserve">, Top 5 Desktop, Tablet and </w:t>
      </w:r>
      <w:proofErr w:type="spellStart"/>
      <w:r>
        <w:rPr>
          <w:sz w:val="24"/>
          <w:lang w:val="es-ES_tradnl" w:eastAsia="zh-CN"/>
        </w:rPr>
        <w:t>Console</w:t>
      </w:r>
      <w:proofErr w:type="spellEnd"/>
      <w:r>
        <w:rPr>
          <w:sz w:val="24"/>
          <w:lang w:val="es-ES_tradnl" w:eastAsia="zh-CN"/>
        </w:rPr>
        <w:t xml:space="preserve"> Browsers, 2015.</w:t>
      </w:r>
    </w:p>
    <w:p w:rsidR="00661938" w:rsidRDefault="00661938">
      <w:pPr>
        <w:ind w:left="454" w:right="170"/>
        <w:rPr>
          <w:sz w:val="24"/>
          <w:lang w:val="en-US" w:eastAsia="zh-CN"/>
        </w:rPr>
      </w:pPr>
      <w:r>
        <w:rPr>
          <w:sz w:val="24"/>
          <w:lang w:val="en-US" w:eastAsia="zh-CN"/>
        </w:rPr>
        <w:t xml:space="preserve">[Yoder98]: Yoder, J. and Yoder, J. and </w:t>
      </w:r>
      <w:proofErr w:type="spellStart"/>
      <w:r>
        <w:rPr>
          <w:sz w:val="24"/>
          <w:lang w:val="en-US" w:eastAsia="zh-CN"/>
        </w:rPr>
        <w:t>Barcalow</w:t>
      </w:r>
      <w:proofErr w:type="spellEnd"/>
      <w:r>
        <w:rPr>
          <w:sz w:val="24"/>
          <w:lang w:val="en-US" w:eastAsia="zh-CN"/>
        </w:rPr>
        <w:t xml:space="preserve">, J. and </w:t>
      </w:r>
      <w:proofErr w:type="spellStart"/>
      <w:r>
        <w:rPr>
          <w:sz w:val="24"/>
          <w:lang w:val="en-US" w:eastAsia="zh-CN"/>
        </w:rPr>
        <w:t>Barcalow</w:t>
      </w:r>
      <w:proofErr w:type="spellEnd"/>
      <w:r>
        <w:rPr>
          <w:sz w:val="24"/>
          <w:lang w:val="en-US" w:eastAsia="zh-CN"/>
        </w:rPr>
        <w:t>, J. Architectural patterns for enabling application security, 1998.</w:t>
      </w:r>
    </w:p>
    <w:p w:rsidR="00661938" w:rsidRDefault="00661938">
      <w:pPr>
        <w:ind w:left="454" w:right="170"/>
        <w:rPr>
          <w:sz w:val="24"/>
          <w:lang w:val="en-US" w:eastAsia="zh-CN"/>
        </w:rPr>
      </w:pPr>
      <w:r>
        <w:rPr>
          <w:sz w:val="24"/>
          <w:lang w:val="en-US" w:eastAsia="zh-CN"/>
        </w:rPr>
        <w:t xml:space="preserve">[Fer2004a]: Fernandez, Eduardo B. </w:t>
      </w:r>
      <w:proofErr w:type="gramStart"/>
      <w:r>
        <w:rPr>
          <w:sz w:val="24"/>
          <w:lang w:val="en-US" w:eastAsia="zh-CN"/>
        </w:rPr>
        <w:t>A Methodology for Secure Software Design, 2004.</w:t>
      </w:r>
      <w:proofErr w:type="gramEnd"/>
    </w:p>
    <w:p w:rsidR="00661938" w:rsidRDefault="00661938">
      <w:pPr>
        <w:ind w:left="454" w:right="170"/>
        <w:rPr>
          <w:sz w:val="24"/>
          <w:lang w:val="en-US" w:eastAsia="zh-CN"/>
        </w:rPr>
      </w:pPr>
      <w:r>
        <w:rPr>
          <w:sz w:val="24"/>
          <w:lang w:val="en-US" w:eastAsia="zh-CN"/>
        </w:rPr>
        <w:t xml:space="preserve">[Fer2006]: Fernandez, Eduardo B and </w:t>
      </w:r>
      <w:proofErr w:type="spellStart"/>
      <w:r>
        <w:rPr>
          <w:sz w:val="24"/>
          <w:lang w:val="en-US" w:eastAsia="zh-CN"/>
        </w:rPr>
        <w:t>VanHilst</w:t>
      </w:r>
      <w:proofErr w:type="spellEnd"/>
      <w:r>
        <w:rPr>
          <w:sz w:val="24"/>
          <w:lang w:val="en-US" w:eastAsia="zh-CN"/>
        </w:rPr>
        <w:t xml:space="preserve">, Michael and Petrie, Maria M </w:t>
      </w:r>
      <w:proofErr w:type="spellStart"/>
      <w:r>
        <w:rPr>
          <w:sz w:val="24"/>
          <w:lang w:val="en-US" w:eastAsia="zh-CN"/>
        </w:rPr>
        <w:t>Larrondo</w:t>
      </w:r>
      <w:proofErr w:type="spellEnd"/>
      <w:r>
        <w:rPr>
          <w:sz w:val="24"/>
          <w:lang w:val="en-US" w:eastAsia="zh-CN"/>
        </w:rPr>
        <w:t xml:space="preserve"> and Huang, </w:t>
      </w:r>
      <w:proofErr w:type="spellStart"/>
      <w:r>
        <w:rPr>
          <w:sz w:val="24"/>
          <w:lang w:val="en-US" w:eastAsia="zh-CN"/>
        </w:rPr>
        <w:t>Shihong</w:t>
      </w:r>
      <w:proofErr w:type="spellEnd"/>
      <w:proofErr w:type="gramStart"/>
      <w:r>
        <w:rPr>
          <w:sz w:val="24"/>
          <w:lang w:val="en-US" w:eastAsia="zh-CN"/>
        </w:rPr>
        <w:t>,  Defining</w:t>
      </w:r>
      <w:proofErr w:type="gramEnd"/>
      <w:r>
        <w:rPr>
          <w:sz w:val="24"/>
          <w:lang w:val="en-US" w:eastAsia="zh-CN"/>
        </w:rPr>
        <w:t xml:space="preserve"> security requirements through misuse actions, 2006.</w:t>
      </w:r>
    </w:p>
    <w:p w:rsidR="00661938" w:rsidRDefault="00661938">
      <w:pPr>
        <w:ind w:left="454" w:right="170"/>
        <w:rPr>
          <w:sz w:val="24"/>
          <w:lang w:val="en-US" w:eastAsia="zh-CN"/>
        </w:rPr>
      </w:pPr>
      <w:r>
        <w:rPr>
          <w:sz w:val="24"/>
          <w:lang w:val="en-US" w:eastAsia="zh-CN"/>
        </w:rPr>
        <w:t>[</w:t>
      </w:r>
      <w:proofErr w:type="gramStart"/>
      <w:r>
        <w:rPr>
          <w:sz w:val="24"/>
          <w:lang w:val="en-US" w:eastAsia="zh-CN"/>
        </w:rPr>
        <w:t>cert</w:t>
      </w:r>
      <w:proofErr w:type="gramEnd"/>
      <w:r>
        <w:rPr>
          <w:sz w:val="24"/>
          <w:lang w:val="en-US" w:eastAsia="zh-CN"/>
        </w:rPr>
        <w:t xml:space="preserve">]: Computer Emergency Response Team, Carnegie Mellon University, Early Identification Reduces Total Cost (Segment from CERT's Podcasts for </w:t>
      </w:r>
      <w:proofErr w:type="spellStart"/>
      <w:r>
        <w:rPr>
          <w:sz w:val="24"/>
          <w:lang w:val="en-US" w:eastAsia="zh-CN"/>
        </w:rPr>
        <w:t>Bussiness</w:t>
      </w:r>
      <w:proofErr w:type="spellEnd"/>
      <w:r>
        <w:rPr>
          <w:sz w:val="24"/>
          <w:lang w:val="en-US" w:eastAsia="zh-CN"/>
        </w:rPr>
        <w:t xml:space="preserve"> Leaders), 2008.</w:t>
      </w:r>
    </w:p>
    <w:p w:rsidR="00661938" w:rsidRDefault="00661938">
      <w:pPr>
        <w:ind w:left="454" w:right="170"/>
        <w:rPr>
          <w:sz w:val="24"/>
          <w:lang w:val="en-US" w:eastAsia="zh-CN"/>
        </w:rPr>
      </w:pPr>
      <w:r>
        <w:rPr>
          <w:sz w:val="24"/>
          <w:lang w:val="en-US" w:eastAsia="zh-CN"/>
        </w:rPr>
        <w:t>[Whyte2011]: Whyte B. and Harrison J., State of Practice in Secure Software: Experts’ Views on Best Ways Ahead, IGI Global, 2011.</w:t>
      </w:r>
    </w:p>
    <w:p w:rsidR="00661938" w:rsidRDefault="00661938">
      <w:pPr>
        <w:ind w:left="454" w:right="170"/>
        <w:rPr>
          <w:sz w:val="24"/>
          <w:lang w:val="en-US" w:eastAsia="zh-CN"/>
        </w:rPr>
      </w:pPr>
      <w:r>
        <w:rPr>
          <w:sz w:val="24"/>
          <w:lang w:val="en-US" w:eastAsia="zh-CN"/>
        </w:rPr>
        <w:t>[Fer2013]: Fernandez, Eduardo B., Security patterns in practice: designing secure architectures using software patterns, 2013.</w:t>
      </w:r>
    </w:p>
    <w:p w:rsidR="00661938" w:rsidRDefault="00661938">
      <w:pPr>
        <w:ind w:left="454" w:right="170"/>
        <w:rPr>
          <w:sz w:val="24"/>
          <w:lang w:val="en-US" w:eastAsia="zh-CN"/>
        </w:rPr>
      </w:pPr>
      <w:r>
        <w:rPr>
          <w:sz w:val="24"/>
          <w:lang w:val="en-US" w:eastAsia="zh-CN"/>
        </w:rPr>
        <w:t>[Larrondo1996]</w:t>
      </w:r>
      <w:proofErr w:type="gramStart"/>
      <w:r>
        <w:rPr>
          <w:sz w:val="24"/>
          <w:lang w:val="en-US" w:eastAsia="zh-CN"/>
        </w:rPr>
        <w:t>:</w:t>
      </w:r>
      <w:proofErr w:type="spellStart"/>
      <w:r>
        <w:rPr>
          <w:sz w:val="24"/>
          <w:lang w:val="en-US" w:eastAsia="zh-CN"/>
        </w:rPr>
        <w:t>Larrondo</w:t>
      </w:r>
      <w:proofErr w:type="spellEnd"/>
      <w:proofErr w:type="gramEnd"/>
      <w:r>
        <w:rPr>
          <w:sz w:val="24"/>
          <w:lang w:val="en-US" w:eastAsia="zh-CN"/>
        </w:rPr>
        <w:t xml:space="preserve">-Petrie, M.M. and Nair, K.R. and </w:t>
      </w:r>
      <w:proofErr w:type="spellStart"/>
      <w:r>
        <w:rPr>
          <w:sz w:val="24"/>
          <w:lang w:val="en-US" w:eastAsia="zh-CN"/>
        </w:rPr>
        <w:t>Raghavan</w:t>
      </w:r>
      <w:proofErr w:type="spellEnd"/>
      <w:r>
        <w:rPr>
          <w:sz w:val="24"/>
          <w:lang w:val="en-US" w:eastAsia="zh-CN"/>
        </w:rPr>
        <w:t>, G.K., A domain analysis of Web browser architectures, languages and features, 1996.</w:t>
      </w:r>
    </w:p>
    <w:p w:rsidR="00661938" w:rsidRDefault="00661938">
      <w:pPr>
        <w:ind w:left="454" w:right="170"/>
        <w:rPr>
          <w:sz w:val="24"/>
          <w:lang w:val="en-US" w:eastAsia="zh-CN"/>
        </w:rPr>
      </w:pPr>
      <w:r>
        <w:rPr>
          <w:sz w:val="24"/>
          <w:lang w:val="en-US" w:eastAsia="zh-CN"/>
        </w:rPr>
        <w:t xml:space="preserve">[Grosskurth2005]: Alan </w:t>
      </w:r>
      <w:proofErr w:type="spellStart"/>
      <w:r>
        <w:rPr>
          <w:sz w:val="24"/>
          <w:lang w:val="en-US" w:eastAsia="zh-CN"/>
        </w:rPr>
        <w:t>Grosskurth</w:t>
      </w:r>
      <w:proofErr w:type="spellEnd"/>
      <w:r>
        <w:rPr>
          <w:sz w:val="24"/>
          <w:lang w:val="en-US" w:eastAsia="zh-CN"/>
        </w:rPr>
        <w:t xml:space="preserve"> and Michael W. Godfrey, A reference architecture for web browsers, 2005.</w:t>
      </w:r>
    </w:p>
    <w:p w:rsidR="00661938" w:rsidRDefault="00661938">
      <w:pPr>
        <w:ind w:left="454" w:right="170"/>
        <w:rPr>
          <w:sz w:val="24"/>
          <w:lang w:val="en-US" w:eastAsia="zh-CN"/>
        </w:rPr>
      </w:pPr>
      <w:r>
        <w:rPr>
          <w:sz w:val="24"/>
          <w:lang w:val="en-US" w:eastAsia="zh-CN"/>
        </w:rPr>
        <w:t xml:space="preserve">[Grosskurth2006]: Alan </w:t>
      </w:r>
      <w:proofErr w:type="spellStart"/>
      <w:r>
        <w:rPr>
          <w:sz w:val="24"/>
          <w:lang w:val="en-US" w:eastAsia="zh-CN"/>
        </w:rPr>
        <w:t>Grosskurth</w:t>
      </w:r>
      <w:proofErr w:type="spellEnd"/>
      <w:r>
        <w:rPr>
          <w:sz w:val="24"/>
          <w:lang w:val="en-US" w:eastAsia="zh-CN"/>
        </w:rPr>
        <w:t xml:space="preserve"> and Michael W. Godfrey, Architecture and evolution of the modern web browser, 2006.</w:t>
      </w:r>
    </w:p>
    <w:p w:rsidR="00661938" w:rsidRDefault="00661938">
      <w:pPr>
        <w:ind w:left="454" w:right="170"/>
        <w:rPr>
          <w:sz w:val="24"/>
          <w:lang w:val="en-US" w:eastAsia="zh-CN"/>
        </w:rPr>
      </w:pPr>
      <w:r>
        <w:rPr>
          <w:sz w:val="24"/>
          <w:lang w:val="en-US" w:eastAsia="zh-CN"/>
        </w:rPr>
        <w:t>[Godfrey2000]: Godfrey, Michael W and Lee, Eric H S, Secrets from the Monster: Extracting Mozilla's Software Architecture, 2000.</w:t>
      </w:r>
    </w:p>
    <w:p w:rsidR="00661938" w:rsidRDefault="00661938">
      <w:pPr>
        <w:ind w:left="454" w:right="170"/>
        <w:rPr>
          <w:sz w:val="24"/>
          <w:lang w:val="en-US" w:eastAsia="zh-CN"/>
        </w:rPr>
      </w:pPr>
      <w:r>
        <w:rPr>
          <w:sz w:val="24"/>
          <w:lang w:val="en-US" w:eastAsia="zh-CN"/>
        </w:rPr>
        <w:t xml:space="preserve">[Lwin2009]: </w:t>
      </w:r>
      <w:proofErr w:type="spellStart"/>
      <w:r>
        <w:rPr>
          <w:sz w:val="24"/>
          <w:lang w:val="en-US" w:eastAsia="zh-CN"/>
        </w:rPr>
        <w:t>Lwin</w:t>
      </w:r>
      <w:proofErr w:type="spellEnd"/>
      <w:r>
        <w:rPr>
          <w:sz w:val="24"/>
          <w:lang w:val="en-US" w:eastAsia="zh-CN"/>
        </w:rPr>
        <w:t>, N.N.Z., Agent Based Web Browser, 2009.</w:t>
      </w:r>
    </w:p>
    <w:p w:rsidR="00661938" w:rsidRDefault="00661938">
      <w:pPr>
        <w:ind w:left="454" w:right="170"/>
        <w:rPr>
          <w:sz w:val="24"/>
          <w:lang w:val="en-US" w:eastAsia="zh-CN"/>
        </w:rPr>
      </w:pPr>
      <w:r>
        <w:rPr>
          <w:sz w:val="24"/>
          <w:lang w:val="en-US" w:eastAsia="zh-CN"/>
        </w:rPr>
        <w:t xml:space="preserve">[Goertzel2007]: </w:t>
      </w:r>
      <w:proofErr w:type="spellStart"/>
      <w:r>
        <w:rPr>
          <w:sz w:val="24"/>
          <w:lang w:val="en-US" w:eastAsia="zh-CN"/>
        </w:rPr>
        <w:t>Goertzel</w:t>
      </w:r>
      <w:proofErr w:type="spellEnd"/>
      <w:r>
        <w:rPr>
          <w:sz w:val="24"/>
          <w:lang w:val="en-US" w:eastAsia="zh-CN"/>
        </w:rPr>
        <w:t xml:space="preserve">, Karen M and </w:t>
      </w:r>
      <w:proofErr w:type="spellStart"/>
      <w:r>
        <w:rPr>
          <w:sz w:val="24"/>
          <w:lang w:val="en-US" w:eastAsia="zh-CN"/>
        </w:rPr>
        <w:t>Winograd</w:t>
      </w:r>
      <w:proofErr w:type="spellEnd"/>
      <w:r>
        <w:rPr>
          <w:sz w:val="24"/>
          <w:lang w:val="en-US" w:eastAsia="zh-CN"/>
        </w:rPr>
        <w:t xml:space="preserve">, Theodore and McKinley, Holly L and Oh, Lyndon J and Colon, Michael and </w:t>
      </w:r>
      <w:proofErr w:type="spellStart"/>
      <w:r>
        <w:rPr>
          <w:sz w:val="24"/>
          <w:lang w:val="en-US" w:eastAsia="zh-CN"/>
        </w:rPr>
        <w:t>McGibbon</w:t>
      </w:r>
      <w:proofErr w:type="spellEnd"/>
      <w:r>
        <w:rPr>
          <w:sz w:val="24"/>
          <w:lang w:val="en-US" w:eastAsia="zh-CN"/>
        </w:rPr>
        <w:t xml:space="preserve">, Thomas and </w:t>
      </w:r>
      <w:proofErr w:type="spellStart"/>
      <w:r>
        <w:rPr>
          <w:sz w:val="24"/>
          <w:lang w:val="en-US" w:eastAsia="zh-CN"/>
        </w:rPr>
        <w:t>Fedchak</w:t>
      </w:r>
      <w:proofErr w:type="spellEnd"/>
      <w:r>
        <w:rPr>
          <w:sz w:val="24"/>
          <w:lang w:val="en-US" w:eastAsia="zh-CN"/>
        </w:rPr>
        <w:t xml:space="preserve">, Elaine and </w:t>
      </w:r>
      <w:proofErr w:type="spellStart"/>
      <w:r>
        <w:rPr>
          <w:sz w:val="24"/>
          <w:lang w:val="en-US" w:eastAsia="zh-CN"/>
        </w:rPr>
        <w:t>Vienneau</w:t>
      </w:r>
      <w:proofErr w:type="spellEnd"/>
      <w:r>
        <w:rPr>
          <w:sz w:val="24"/>
          <w:lang w:val="en-US" w:eastAsia="zh-CN"/>
        </w:rPr>
        <w:t>, Robert, Software Security Assurance: A State-of-Art Report (SAR), 2007.</w:t>
      </w:r>
    </w:p>
    <w:p w:rsidR="00661938" w:rsidRDefault="00661938">
      <w:pPr>
        <w:ind w:left="454" w:right="170"/>
        <w:rPr>
          <w:sz w:val="24"/>
          <w:lang w:val="en-US" w:eastAsia="zh-CN"/>
        </w:rPr>
      </w:pPr>
      <w:r>
        <w:rPr>
          <w:sz w:val="24"/>
          <w:lang w:val="en-US" w:eastAsia="zh-CN"/>
        </w:rPr>
        <w:t xml:space="preserve">[Braz2008]: </w:t>
      </w:r>
      <w:proofErr w:type="spellStart"/>
      <w:r>
        <w:rPr>
          <w:sz w:val="24"/>
          <w:lang w:val="en-US" w:eastAsia="zh-CN"/>
        </w:rPr>
        <w:t>Braz</w:t>
      </w:r>
      <w:proofErr w:type="spellEnd"/>
      <w:r>
        <w:rPr>
          <w:sz w:val="24"/>
          <w:lang w:val="en-US" w:eastAsia="zh-CN"/>
        </w:rPr>
        <w:t xml:space="preserve">, </w:t>
      </w:r>
      <w:proofErr w:type="spellStart"/>
      <w:r>
        <w:rPr>
          <w:sz w:val="24"/>
          <w:lang w:val="en-US" w:eastAsia="zh-CN"/>
        </w:rPr>
        <w:t>Fabricio</w:t>
      </w:r>
      <w:proofErr w:type="spellEnd"/>
      <w:r>
        <w:rPr>
          <w:sz w:val="24"/>
          <w:lang w:val="en-US" w:eastAsia="zh-CN"/>
        </w:rPr>
        <w:t xml:space="preserve"> A and Fernandez, Eduardo B and </w:t>
      </w:r>
      <w:proofErr w:type="spellStart"/>
      <w:r>
        <w:rPr>
          <w:sz w:val="24"/>
          <w:lang w:val="en-US" w:eastAsia="zh-CN"/>
        </w:rPr>
        <w:t>VanHilst</w:t>
      </w:r>
      <w:proofErr w:type="spellEnd"/>
      <w:r>
        <w:rPr>
          <w:sz w:val="24"/>
          <w:lang w:val="en-US" w:eastAsia="zh-CN"/>
        </w:rPr>
        <w:t>, Michael, Eliciting security requirements through misuse activities, 2008.</w:t>
      </w:r>
    </w:p>
    <w:p w:rsidR="00661938" w:rsidRDefault="00661938">
      <w:pPr>
        <w:ind w:left="454" w:right="170"/>
        <w:rPr>
          <w:sz w:val="24"/>
        </w:rPr>
      </w:pPr>
      <w:r>
        <w:rPr>
          <w:sz w:val="24"/>
          <w:lang w:val="en-US" w:eastAsia="zh-CN"/>
        </w:rPr>
        <w:t xml:space="preserve">[Fer2011]: Fernandez, Eduardo B. and Yoshioka, </w:t>
      </w:r>
      <w:proofErr w:type="spellStart"/>
      <w:r>
        <w:rPr>
          <w:sz w:val="24"/>
          <w:lang w:val="en-US" w:eastAsia="zh-CN"/>
        </w:rPr>
        <w:t>Nobukazu</w:t>
      </w:r>
      <w:proofErr w:type="spellEnd"/>
      <w:r>
        <w:rPr>
          <w:sz w:val="24"/>
          <w:lang w:val="en-US" w:eastAsia="zh-CN"/>
        </w:rPr>
        <w:t xml:space="preserve"> and </w:t>
      </w:r>
      <w:proofErr w:type="spellStart"/>
      <w:r>
        <w:rPr>
          <w:sz w:val="24"/>
          <w:lang w:val="en-US" w:eastAsia="zh-CN"/>
        </w:rPr>
        <w:t>Washizaki</w:t>
      </w:r>
      <w:proofErr w:type="spellEnd"/>
      <w:r>
        <w:rPr>
          <w:sz w:val="24"/>
          <w:lang w:val="en-US" w:eastAsia="zh-CN"/>
        </w:rPr>
        <w:t xml:space="preserve">, Hironori and </w:t>
      </w:r>
      <w:proofErr w:type="spellStart"/>
      <w:r>
        <w:rPr>
          <w:sz w:val="24"/>
          <w:lang w:val="en-US" w:eastAsia="zh-CN"/>
        </w:rPr>
        <w:t>Jurjens</w:t>
      </w:r>
      <w:proofErr w:type="spellEnd"/>
      <w:r>
        <w:rPr>
          <w:sz w:val="24"/>
          <w:lang w:val="en-US" w:eastAsia="zh-CN"/>
        </w:rPr>
        <w:t xml:space="preserve">, Jan and </w:t>
      </w:r>
      <w:proofErr w:type="spellStart"/>
      <w:r>
        <w:rPr>
          <w:sz w:val="24"/>
          <w:lang w:val="en-US" w:eastAsia="zh-CN"/>
        </w:rPr>
        <w:t>VanHilst</w:t>
      </w:r>
      <w:proofErr w:type="spellEnd"/>
      <w:r>
        <w:rPr>
          <w:sz w:val="24"/>
          <w:lang w:val="en-US" w:eastAsia="zh-CN"/>
        </w:rPr>
        <w:t xml:space="preserve">, Michael and </w:t>
      </w:r>
      <w:proofErr w:type="spellStart"/>
      <w:r>
        <w:rPr>
          <w:sz w:val="24"/>
          <w:lang w:val="en-US" w:eastAsia="zh-CN"/>
        </w:rPr>
        <w:t>Pernul</w:t>
      </w:r>
      <w:proofErr w:type="spellEnd"/>
      <w:r>
        <w:rPr>
          <w:sz w:val="24"/>
          <w:lang w:val="en-US" w:eastAsia="zh-CN"/>
        </w:rPr>
        <w:t>, Guenther, Using Security Patterns to Develop Secure Systems, 2011.</w:t>
      </w:r>
    </w:p>
    <w:p w:rsidR="00661938" w:rsidRDefault="00661938">
      <w:pPr>
        <w:pStyle w:val="Ttulo1"/>
        <w:pageBreakBefore/>
        <w:rPr>
          <w:sz w:val="24"/>
          <w:lang w:val="es-ES"/>
        </w:rPr>
      </w:pPr>
      <w:r>
        <w:rPr>
          <w:sz w:val="24"/>
        </w:rPr>
        <w:t>HIPÓTESIS DE TRABAJO</w:t>
      </w:r>
    </w:p>
    <w:p w:rsidR="00661938" w:rsidRDefault="00661938">
      <w:pPr>
        <w:pStyle w:val="Ttulo1"/>
        <w:numPr>
          <w:ilvl w:val="0"/>
          <w:numId w:val="0"/>
        </w:numPr>
        <w:ind w:left="284" w:right="425"/>
        <w:jc w:val="both"/>
        <w:rPr>
          <w:sz w:val="24"/>
          <w:lang w:val="es-ES"/>
        </w:rPr>
      </w:pPr>
    </w:p>
    <w:p w:rsidR="00661938" w:rsidRDefault="00661938">
      <w:pPr>
        <w:pStyle w:val="Ttulo1"/>
        <w:numPr>
          <w:ilvl w:val="0"/>
          <w:numId w:val="0"/>
        </w:numPr>
        <w:ind w:left="284" w:right="425"/>
        <w:jc w:val="both"/>
        <w:rPr>
          <w:b/>
          <w:sz w:val="24"/>
        </w:rPr>
      </w:pPr>
      <w:r>
        <w:rPr>
          <w:sz w:val="24"/>
        </w:rPr>
        <w:t>Formule las hipótesis de trabajo señalando claramente su conjetura.</w:t>
      </w:r>
    </w:p>
    <w:p w:rsidR="00661938" w:rsidRDefault="00661938">
      <w:pPr>
        <w:rPr>
          <w:b/>
          <w:sz w:val="24"/>
        </w:rPr>
      </w:pPr>
    </w:p>
    <w:p w:rsidR="00661938" w:rsidRDefault="00661938">
      <w:pPr>
        <w:pStyle w:val="Sangradetdecuerpo"/>
        <w:rPr>
          <w:b/>
          <w:sz w:val="24"/>
        </w:rPr>
      </w:pPr>
    </w:p>
    <w:p w:rsidR="00661938" w:rsidRDefault="00661938">
      <w:pPr>
        <w:pStyle w:val="ListParagraph"/>
        <w:ind w:left="284"/>
        <w:jc w:val="both"/>
        <w:rPr>
          <w:sz w:val="24"/>
        </w:rPr>
      </w:pPr>
      <w:r>
        <w:rPr>
          <w:b/>
          <w:sz w:val="24"/>
          <w:u w:val="single"/>
        </w:rPr>
        <w:t>Hipótesis</w:t>
      </w:r>
      <w:r>
        <w:rPr>
          <w:sz w:val="24"/>
        </w:rPr>
        <w:t xml:space="preserve">: La definición de una Arquitectura de Referencia de Seguridad para </w:t>
      </w:r>
      <w:r>
        <w:rPr>
          <w:i/>
          <w:sz w:val="24"/>
        </w:rPr>
        <w:t>web browsers</w:t>
      </w:r>
      <w:r>
        <w:rPr>
          <w:sz w:val="24"/>
        </w:rPr>
        <w:t xml:space="preserve"> permite abstraer y capturar los principales aspectos estructurales y de comportamiento de éstos, facilitando la expresión de los patrones más conocidos de mal uso y seguridad relacionados con los navegadores.</w:t>
      </w:r>
    </w:p>
    <w:p w:rsidR="00661938" w:rsidRDefault="00661938">
      <w:pPr>
        <w:pStyle w:val="ListParagraph"/>
        <w:ind w:left="0"/>
        <w:jc w:val="both"/>
        <w:rPr>
          <w:sz w:val="24"/>
        </w:rPr>
      </w:pPr>
    </w:p>
    <w:p w:rsidR="00661938" w:rsidRDefault="00661938">
      <w:pPr>
        <w:pStyle w:val="ListParagraph"/>
        <w:ind w:left="0"/>
        <w:jc w:val="both"/>
      </w:pPr>
      <w:r>
        <w:rPr>
          <w:sz w:val="24"/>
        </w:rPr>
        <w:t xml:space="preserve">La seguridad es una preocupación fundamental que muchos navegadores web utilizan de una u otra forma, una Arquitectura de Referencia de Seguridad (ARS) permite describir los elementos de seguridad disponibles en el </w:t>
      </w:r>
      <w:r>
        <w:rPr>
          <w:i/>
          <w:sz w:val="24"/>
        </w:rPr>
        <w:t>web browser</w:t>
      </w:r>
      <w:r>
        <w:rPr>
          <w:sz w:val="24"/>
        </w:rPr>
        <w:t>. Esto permite tener un elemento de guía para desarrolladores o profesionales del área de IT con poca experiencia en seguridad, que necesiten conocer los mecanismos de defensa disponibles en el navegador.</w:t>
      </w:r>
    </w:p>
    <w:p w:rsidR="00661938" w:rsidRDefault="00661938">
      <w:pPr>
        <w:pStyle w:val="ListParagraph"/>
        <w:ind w:left="0"/>
        <w:jc w:val="both"/>
      </w:pPr>
    </w:p>
    <w:p w:rsidR="00661938" w:rsidRDefault="00661938">
      <w:pPr>
        <w:pStyle w:val="ListParagraph"/>
        <w:ind w:left="0"/>
        <w:jc w:val="both"/>
        <w:rPr>
          <w:sz w:val="24"/>
        </w:rPr>
      </w:pPr>
      <w:r>
        <w:rPr>
          <w:b/>
          <w:bCs/>
          <w:sz w:val="24"/>
        </w:rPr>
        <w:t>La metodología que se aplicará para desarrollar el trabajo:</w:t>
      </w:r>
    </w:p>
    <w:p w:rsidR="00661938" w:rsidRDefault="00661938">
      <w:pPr>
        <w:pStyle w:val="ListParagraph"/>
        <w:ind w:left="0"/>
        <w:jc w:val="both"/>
      </w:pPr>
      <w:r>
        <w:rPr>
          <w:sz w:val="24"/>
        </w:rPr>
        <w:t>Se mejorará una Arquitectura de Referencia ya obtenida en la memoria de pregrado y se desarrollará una Arquitectura de Referencia de Seguridad como la obtenida en [Fer2014], con la intención de abstraer lo mejor posible la infraestructura del web browser así como las defensas de seguridad.</w:t>
      </w:r>
    </w:p>
    <w:p w:rsidR="00661938" w:rsidRDefault="00661938">
      <w:pPr>
        <w:pStyle w:val="ListParagraph"/>
        <w:ind w:left="0"/>
        <w:jc w:val="both"/>
      </w:pPr>
    </w:p>
    <w:p w:rsidR="00661938" w:rsidRDefault="00661938">
      <w:pPr>
        <w:pStyle w:val="ListParagraph"/>
        <w:ind w:left="0"/>
        <w:jc w:val="both"/>
        <w:rPr>
          <w:sz w:val="24"/>
        </w:rPr>
      </w:pPr>
      <w:r>
        <w:rPr>
          <w:b/>
          <w:bCs/>
          <w:sz w:val="24"/>
        </w:rPr>
        <w:t>Para poder validar la hipótesis:</w:t>
      </w:r>
    </w:p>
    <w:p w:rsidR="00661938" w:rsidDel="009D71E4" w:rsidRDefault="00661938">
      <w:pPr>
        <w:pStyle w:val="ListParagraph"/>
        <w:numPr>
          <w:ilvl w:val="0"/>
          <w:numId w:val="10"/>
        </w:numPr>
        <w:jc w:val="both"/>
        <w:rPr>
          <w:sz w:val="24"/>
        </w:rPr>
      </w:pPr>
      <w:moveFromRangeStart w:id="0" w:author="Raul Monge" w:date="2016-01-21T10:05:00Z" w:name="move314990069"/>
      <w:moveFrom w:id="1" w:author="Raul Monge" w:date="2016-01-21T10:05:00Z">
        <w:r w:rsidDel="009D71E4">
          <w:rPr>
            <w:sz w:val="24"/>
          </w:rPr>
          <w:t>Se quiere medir la usabilidad del modelo con sujetos en el área de desarrollo de software. La usabilidad la queremos medir como: “cuán bien abstraen los conceptos de seguridad obtenidos con la Arquitectura de Referencia de Seguridad”. Para esto los sujetos deberían ser separados en: sujetos con conocimientos de seguridad y sujetos sin conocimientos en seguridad.</w:t>
        </w:r>
      </w:moveFrom>
    </w:p>
    <w:moveFromRangeEnd w:id="0"/>
    <w:p w:rsidR="00661938" w:rsidRPr="009D71E4" w:rsidRDefault="00661938">
      <w:pPr>
        <w:pStyle w:val="ListParagraph"/>
        <w:numPr>
          <w:ilvl w:val="0"/>
          <w:numId w:val="10"/>
        </w:numPr>
        <w:jc w:val="both"/>
        <w:rPr>
          <w:ins w:id="2" w:author="Raul Monge" w:date="2016-01-21T10:05:00Z"/>
          <w:rPrChange w:id="3" w:author="Raul Monge" w:date="2016-01-21T10:05:00Z">
            <w:rPr>
              <w:ins w:id="4" w:author="Raul Monge" w:date="2016-01-21T10:05:00Z"/>
              <w:sz w:val="24"/>
            </w:rPr>
          </w:rPrChange>
        </w:rPr>
      </w:pPr>
      <w:r>
        <w:rPr>
          <w:sz w:val="24"/>
        </w:rPr>
        <w:t>Nuestros modelos obtenidos deben ser capaces de identificar y abstraer diferentes tipos de ataques basados en ingeniería social y defensas existentes en los browsers más actuales; o al menos los escogidos en este estudio: Google Chrome/Chromium, Firefox e Internet Explorer.</w:t>
      </w:r>
      <w:ins w:id="5" w:author="Raul Monge" w:date="2016-01-21T10:05:00Z">
        <w:r w:rsidR="009D71E4">
          <w:rPr>
            <w:sz w:val="24"/>
          </w:rPr>
          <w:t xml:space="preserve"> Estos modelos deberán ser validados por expertos.</w:t>
        </w:r>
      </w:ins>
    </w:p>
    <w:p w:rsidR="009D71E4" w:rsidRDefault="009D71E4" w:rsidP="009D71E4">
      <w:pPr>
        <w:pStyle w:val="ListParagraph"/>
        <w:numPr>
          <w:ilvl w:val="0"/>
          <w:numId w:val="10"/>
        </w:numPr>
        <w:jc w:val="both"/>
        <w:rPr>
          <w:sz w:val="24"/>
        </w:rPr>
      </w:pPr>
      <w:moveToRangeStart w:id="6" w:author="Raul Monge" w:date="2016-01-21T10:05:00Z" w:name="move314990069"/>
      <w:moveTo w:id="7" w:author="Raul Monge" w:date="2016-01-21T10:05:00Z">
        <w:r>
          <w:rPr>
            <w:sz w:val="24"/>
          </w:rPr>
          <w:t xml:space="preserve">Se quiere </w:t>
        </w:r>
      </w:moveTo>
      <w:ins w:id="8" w:author="Raul Monge" w:date="2016-01-21T10:06:00Z">
        <w:r>
          <w:rPr>
            <w:sz w:val="24"/>
          </w:rPr>
          <w:t xml:space="preserve">también </w:t>
        </w:r>
      </w:ins>
      <w:moveTo w:id="9" w:author="Raul Monge" w:date="2016-01-21T10:05:00Z">
        <w:r>
          <w:rPr>
            <w:sz w:val="24"/>
          </w:rPr>
          <w:t>medir la usabilidad del modelo con sujetos en el área de desarrollo de software. La usabilidad la queremos medir como: “</w:t>
        </w:r>
        <w:del w:id="10" w:author="Raul Monge" w:date="2016-01-21T10:07:00Z">
          <w:r w:rsidDel="009D71E4">
            <w:rPr>
              <w:sz w:val="24"/>
            </w:rPr>
            <w:delText>cuán bien abstraen</w:delText>
          </w:r>
        </w:del>
      </w:moveTo>
      <w:ins w:id="11" w:author="Raul Monge" w:date="2016-01-21T10:07:00Z">
        <w:r>
          <w:rPr>
            <w:sz w:val="24"/>
          </w:rPr>
          <w:t>qué tan comprensibles son</w:t>
        </w:r>
      </w:ins>
      <w:moveTo w:id="12" w:author="Raul Monge" w:date="2016-01-21T10:05:00Z">
        <w:r>
          <w:rPr>
            <w:sz w:val="24"/>
          </w:rPr>
          <w:t xml:space="preserve"> los conceptos de seguridad obtenidos con la Arquitectura de Referencia de Seguridad”.</w:t>
        </w:r>
      </w:moveTo>
      <w:ins w:id="13" w:author="Raul Monge" w:date="2016-01-21T10:07:00Z">
        <w:r>
          <w:rPr>
            <w:sz w:val="24"/>
          </w:rPr>
          <w:t xml:space="preserve"> Para validar </w:t>
        </w:r>
        <w:r w:rsidR="001E71DE">
          <w:rPr>
            <w:sz w:val="24"/>
          </w:rPr>
          <w:t>este aspecto se recurrirá a m</w:t>
        </w:r>
      </w:ins>
      <w:ins w:id="14" w:author="Raul Monge" w:date="2016-01-21T10:08:00Z">
        <w:r w:rsidR="001E71DE">
          <w:rPr>
            <w:sz w:val="24"/>
          </w:rPr>
          <w:t>étodos y técnicas de ingeniería de software experimental.</w:t>
        </w:r>
      </w:ins>
      <w:moveTo w:id="15" w:author="Raul Monge" w:date="2016-01-21T10:05:00Z">
        <w:del w:id="16" w:author="Raul Monge" w:date="2016-01-21T10:07:00Z">
          <w:r w:rsidDel="009D71E4">
            <w:rPr>
              <w:sz w:val="24"/>
            </w:rPr>
            <w:delText xml:space="preserve"> Para esto los sujetos deberían ser separados en: sujetos con conocimientos de seguridad y sujetos sin conocimientos en seguridad.</w:delText>
          </w:r>
        </w:del>
      </w:moveTo>
    </w:p>
    <w:moveToRangeEnd w:id="6"/>
    <w:p w:rsidR="009D71E4" w:rsidRDefault="009D71E4">
      <w:pPr>
        <w:pStyle w:val="ListParagraph"/>
        <w:numPr>
          <w:ilvl w:val="0"/>
          <w:numId w:val="10"/>
        </w:numPr>
        <w:jc w:val="both"/>
      </w:pPr>
    </w:p>
    <w:p w:rsidR="00661938" w:rsidRDefault="00661938">
      <w:pPr>
        <w:pStyle w:val="ListParagraph"/>
        <w:ind w:left="0"/>
        <w:jc w:val="both"/>
      </w:pPr>
    </w:p>
    <w:p w:rsidR="00661938" w:rsidRDefault="00661938">
      <w:pPr>
        <w:pStyle w:val="ListParagraph"/>
        <w:ind w:left="0"/>
        <w:jc w:val="both"/>
      </w:pPr>
    </w:p>
    <w:p w:rsidR="00661938" w:rsidRDefault="00661938">
      <w:pPr>
        <w:pStyle w:val="ListParagraph"/>
        <w:ind w:left="0"/>
        <w:jc w:val="both"/>
      </w:pPr>
    </w:p>
    <w:p w:rsidR="00661938" w:rsidRDefault="00661938">
      <w:pPr>
        <w:pStyle w:val="ListParagraph"/>
        <w:ind w:left="0"/>
        <w:jc w:val="both"/>
      </w:pPr>
      <w:bookmarkStart w:id="17" w:name="_GoBack"/>
      <w:bookmarkEnd w:id="17"/>
    </w:p>
    <w:p w:rsidR="00661938" w:rsidRDefault="00661938">
      <w:pPr>
        <w:pStyle w:val="ListParagraph"/>
        <w:ind w:left="0"/>
        <w:jc w:val="both"/>
      </w:pPr>
      <w:r>
        <w:rPr>
          <w:sz w:val="24"/>
        </w:rPr>
        <w:t>[Fer2014]: Fernandez, Eduardo B. and Monge, Raul and Hashizume, Keiko, Building a security reference architecture for cloud systems, 2014.</w:t>
      </w:r>
    </w:p>
    <w:p w:rsidR="00661938" w:rsidRDefault="00661938">
      <w:pPr>
        <w:pStyle w:val="ListParagraph"/>
        <w:ind w:left="0"/>
        <w:jc w:val="both"/>
      </w:pPr>
    </w:p>
    <w:p w:rsidR="00661938" w:rsidRDefault="00661938">
      <w:pPr>
        <w:pStyle w:val="ListParagraph"/>
        <w:ind w:left="0"/>
        <w:jc w:val="both"/>
      </w:pPr>
    </w:p>
    <w:p w:rsidR="00661938" w:rsidRDefault="00661938">
      <w:pPr>
        <w:pStyle w:val="ListParagraph"/>
        <w:ind w:left="0"/>
        <w:jc w:val="both"/>
      </w:pPr>
    </w:p>
    <w:p w:rsidR="00661938" w:rsidRDefault="00661938">
      <w:pPr>
        <w:pStyle w:val="ListParagraph"/>
        <w:ind w:left="0"/>
        <w:jc w:val="both"/>
      </w:pPr>
    </w:p>
    <w:p w:rsidR="00661938" w:rsidRDefault="00661938">
      <w:pPr>
        <w:pStyle w:val="ListParagraph"/>
        <w:ind w:left="0"/>
        <w:jc w:val="both"/>
      </w:pPr>
    </w:p>
    <w:p w:rsidR="00661938" w:rsidRDefault="00661938">
      <w:pPr>
        <w:pStyle w:val="ListParagraph"/>
        <w:ind w:left="0"/>
        <w:jc w:val="both"/>
      </w:pPr>
    </w:p>
    <w:p w:rsidR="00661938" w:rsidRDefault="00661938">
      <w:pPr>
        <w:pStyle w:val="ListParagraph"/>
        <w:ind w:left="0"/>
        <w:jc w:val="both"/>
      </w:pPr>
    </w:p>
    <w:p w:rsidR="00661938" w:rsidRDefault="00661938">
      <w:pPr>
        <w:pStyle w:val="ListParagraph"/>
        <w:ind w:left="0"/>
        <w:jc w:val="both"/>
      </w:pPr>
    </w:p>
    <w:p w:rsidR="00661938" w:rsidRDefault="00661938">
      <w:pPr>
        <w:pStyle w:val="ListParagraph"/>
        <w:ind w:left="0"/>
        <w:jc w:val="both"/>
      </w:pPr>
    </w:p>
    <w:p w:rsidR="00661938" w:rsidRDefault="00661938">
      <w:pPr>
        <w:pStyle w:val="ListParagraph"/>
        <w:ind w:left="0"/>
        <w:jc w:val="both"/>
      </w:pPr>
    </w:p>
    <w:p w:rsidR="00661938" w:rsidRDefault="00661938">
      <w:pPr>
        <w:pStyle w:val="ListParagraph"/>
        <w:ind w:left="0"/>
        <w:jc w:val="both"/>
      </w:pPr>
    </w:p>
    <w:p w:rsidR="00661938" w:rsidRDefault="00661938">
      <w:pPr>
        <w:pStyle w:val="ListParagraph"/>
        <w:ind w:left="0"/>
        <w:jc w:val="both"/>
      </w:pPr>
    </w:p>
    <w:p w:rsidR="00661938" w:rsidRDefault="00661938">
      <w:pPr>
        <w:pStyle w:val="ListParagraph"/>
        <w:ind w:left="0"/>
        <w:jc w:val="both"/>
      </w:pPr>
    </w:p>
    <w:p w:rsidR="00661938" w:rsidRDefault="00661938">
      <w:pPr>
        <w:pStyle w:val="ListParagraph"/>
        <w:ind w:left="0"/>
        <w:jc w:val="both"/>
      </w:pPr>
    </w:p>
    <w:p w:rsidR="00661938" w:rsidRDefault="00661938">
      <w:pPr>
        <w:pStyle w:val="ListParagraph"/>
        <w:ind w:left="0"/>
        <w:jc w:val="both"/>
      </w:pPr>
    </w:p>
    <w:p w:rsidR="00661938" w:rsidRDefault="00661938">
      <w:pPr>
        <w:pStyle w:val="ListParagraph"/>
        <w:ind w:left="0"/>
        <w:jc w:val="both"/>
      </w:pPr>
    </w:p>
    <w:p w:rsidR="00661938" w:rsidRDefault="00661938">
      <w:pPr>
        <w:pStyle w:val="ListParagraph"/>
        <w:ind w:left="0"/>
        <w:jc w:val="both"/>
      </w:pPr>
    </w:p>
    <w:p w:rsidR="00661938" w:rsidRDefault="00661938">
      <w:pPr>
        <w:pStyle w:val="ListParagraph"/>
        <w:ind w:left="0"/>
        <w:jc w:val="both"/>
      </w:pPr>
    </w:p>
    <w:p w:rsidR="00661938" w:rsidRDefault="00661938">
      <w:pPr>
        <w:pStyle w:val="ListParagraph"/>
        <w:ind w:left="0"/>
        <w:jc w:val="both"/>
      </w:pPr>
    </w:p>
    <w:p w:rsidR="00661938" w:rsidRDefault="00661938">
      <w:pPr>
        <w:pStyle w:val="ListParagraph"/>
        <w:ind w:left="0"/>
        <w:jc w:val="both"/>
        <w:rPr>
          <w:b/>
          <w:sz w:val="24"/>
        </w:rPr>
      </w:pPr>
      <w:r>
        <w:rPr>
          <w:b/>
          <w:sz w:val="24"/>
          <w:lang w:eastAsia="zh-CN"/>
        </w:rPr>
        <w:t>III.</w:t>
      </w:r>
      <w:r>
        <w:rPr>
          <w:b/>
          <w:sz w:val="24"/>
          <w:lang w:eastAsia="zh-CN"/>
        </w:rPr>
        <w:tab/>
        <w:t>OBJETIVOS</w:t>
      </w:r>
    </w:p>
    <w:p w:rsidR="00661938" w:rsidRDefault="00661938">
      <w:pPr>
        <w:jc w:val="both"/>
        <w:rPr>
          <w:b/>
          <w:sz w:val="24"/>
        </w:rPr>
      </w:pPr>
    </w:p>
    <w:p w:rsidR="00661938" w:rsidRDefault="00661938">
      <w:pPr>
        <w:jc w:val="both"/>
      </w:pPr>
      <w:r>
        <w:rPr>
          <w:b/>
          <w:sz w:val="24"/>
        </w:rPr>
        <w:t>III.1. Objetivos Generales</w:t>
      </w:r>
    </w:p>
    <w:p w:rsidR="00661938" w:rsidRDefault="00661938">
      <w:pPr>
        <w:ind w:left="681" w:right="284"/>
        <w:jc w:val="both"/>
      </w:pPr>
      <w:r>
        <w:t>(Su extensión no debe exceder el espacio disponible)</w:t>
      </w:r>
    </w:p>
    <w:p w:rsidR="00661938" w:rsidRDefault="00B007D9">
      <w:pPr>
        <w:jc w:val="both"/>
        <w:rPr>
          <w:b/>
          <w:sz w:val="24"/>
        </w:rPr>
      </w:pPr>
      <w:r>
        <w:rPr>
          <w:noProof/>
          <w:lang w:val="es-ES"/>
        </w:rPr>
        <mc:AlternateContent>
          <mc:Choice Requires="wps">
            <w:drawing>
              <wp:anchor distT="0" distB="0" distL="0" distR="89535" simplePos="0" relativeHeight="251659776" behindDoc="0" locked="0" layoutInCell="1" allowOverlap="1">
                <wp:simplePos x="0" y="0"/>
                <wp:positionH relativeFrom="margin">
                  <wp:posOffset>-47625</wp:posOffset>
                </wp:positionH>
                <wp:positionV relativeFrom="paragraph">
                  <wp:posOffset>85090</wp:posOffset>
                </wp:positionV>
                <wp:extent cx="6122035" cy="323977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035" cy="3239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9708"/>
                            </w:tblGrid>
                            <w:tr w:rsidR="001E71DE">
                              <w:trPr>
                                <w:trHeight w:val="5099"/>
                              </w:trPr>
                              <w:tc>
                                <w:tcPr>
                                  <w:tcW w:w="9708" w:type="dxa"/>
                                  <w:tcBorders>
                                    <w:top w:val="single" w:sz="4" w:space="0" w:color="000000"/>
                                    <w:left w:val="single" w:sz="4" w:space="0" w:color="000000"/>
                                    <w:bottom w:val="single" w:sz="4" w:space="0" w:color="000000"/>
                                    <w:right w:val="single" w:sz="4" w:space="0" w:color="000000"/>
                                  </w:tcBorders>
                                  <w:shd w:val="clear" w:color="auto" w:fill="auto"/>
                                </w:tcPr>
                                <w:p w:rsidR="001E71DE" w:rsidRDefault="001E71DE">
                                  <w:pPr>
                                    <w:snapToGrid w:val="0"/>
                                    <w:jc w:val="both"/>
                                  </w:pPr>
                                  <w:r>
                                    <w:rPr>
                                      <w:sz w:val="24"/>
                                    </w:rPr>
                                    <w:t xml:space="preserve">Generar un cuerpo organizado de información sobre el </w:t>
                                  </w:r>
                                  <w:r>
                                    <w:rPr>
                                      <w:i/>
                                      <w:sz w:val="24"/>
                                    </w:rPr>
                                    <w:t>web browser</w:t>
                                  </w:r>
                                  <w:r>
                                    <w:rPr>
                                      <w:sz w:val="24"/>
                                    </w:rPr>
                                    <w:t xml:space="preserve"> y su seguridad, de tal manera que en un documento se pueda sistematizar, organizar y clasificar el conocimiento adquirido, con una especificación semi-formal, dirigido a profesionales del área Informática que estén insertos en el área de desarrollo de software.</w:t>
                                  </w:r>
                                </w:p>
                              </w:tc>
                            </w:tr>
                          </w:tbl>
                          <w:p w:rsidR="001E71DE" w:rsidRDefault="001E71DE">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3.7pt;margin-top:6.7pt;width:482.05pt;height:255.1pt;z-index:251659776;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" stroked="f">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9708"/>
                      </w:tblGrid>
                      <w:tr w:rsidR="001E71DE">
                        <w:trPr>
                          <w:trHeight w:val="5099"/>
                        </w:trPr>
                        <w:tc>
                          <w:tcPr>
                            <w:tcW w:w="9708" w:type="dxa"/>
                            <w:tcBorders>
                              <w:top w:val="single" w:sz="4" w:space="0" w:color="000000"/>
                              <w:left w:val="single" w:sz="4" w:space="0" w:color="000000"/>
                              <w:bottom w:val="single" w:sz="4" w:space="0" w:color="000000"/>
                              <w:right w:val="single" w:sz="4" w:space="0" w:color="000000"/>
                            </w:tcBorders>
                            <w:shd w:val="clear" w:color="auto" w:fill="auto"/>
                          </w:tcPr>
                          <w:p w:rsidR="001E71DE" w:rsidRDefault="001E71DE">
                            <w:pPr>
                              <w:snapToGrid w:val="0"/>
                              <w:jc w:val="both"/>
                            </w:pPr>
                            <w:r>
                              <w:rPr>
                                <w:sz w:val="24"/>
                              </w:rPr>
                              <w:t xml:space="preserve">Generar un cuerpo organizado de información sobre el </w:t>
                            </w:r>
                            <w:r>
                              <w:rPr>
                                <w:i/>
                                <w:sz w:val="24"/>
                              </w:rPr>
                              <w:t>web browser</w:t>
                            </w:r>
                            <w:r>
                              <w:rPr>
                                <w:sz w:val="24"/>
                              </w:rPr>
                              <w:t xml:space="preserve"> y su seguridad, de tal manera que en un documento se pueda sistematizar, organizar y clasificar el conocimiento adquirido, con una especificación semi-formal, dirigido a profesionales del área Informática que estén insertos en el área de desarrollo de software.</w:t>
                            </w:r>
                          </w:p>
                        </w:tc>
                      </w:tr>
                    </w:tbl>
                    <w:p w:rsidR="001E71DE" w:rsidRDefault="001E71DE">
                      <w:r>
                        <w:t xml:space="preserve"> </w:t>
                      </w:r>
                    </w:p>
                  </w:txbxContent>
                </v:textbox>
                <w10:wrap type="square" anchorx="margin"/>
              </v:shape>
            </w:pict>
          </mc:Fallback>
        </mc:AlternateContent>
      </w:r>
    </w:p>
    <w:p w:rsidR="00661938" w:rsidRDefault="00661938">
      <w:pPr>
        <w:jc w:val="both"/>
        <w:rPr>
          <w:b/>
          <w:sz w:val="24"/>
        </w:rPr>
      </w:pPr>
      <w:r>
        <w:rPr>
          <w:b/>
          <w:sz w:val="24"/>
        </w:rPr>
        <w:t>III.2. Objetivos Específicos</w:t>
      </w:r>
    </w:p>
    <w:p w:rsidR="00661938" w:rsidRDefault="00661938">
      <w:pPr>
        <w:jc w:val="both"/>
        <w:rPr>
          <w:b/>
          <w:sz w:val="24"/>
        </w:rPr>
      </w:pPr>
    </w:p>
    <w:p w:rsidR="00661938" w:rsidRDefault="00B007D9">
      <w:pPr>
        <w:ind w:left="681" w:right="284"/>
        <w:jc w:val="both"/>
        <w:rPr>
          <w:b/>
          <w:sz w:val="24"/>
        </w:rPr>
      </w:pPr>
      <w:r>
        <w:rPr>
          <w:noProof/>
          <w:lang w:val="es-ES"/>
        </w:rPr>
        <mc:AlternateContent>
          <mc:Choice Requires="wps">
            <w:drawing>
              <wp:anchor distT="0" distB="0" distL="89535" distR="89535" simplePos="0" relativeHeight="251660800" behindDoc="0" locked="0" layoutInCell="1" allowOverlap="1">
                <wp:simplePos x="0" y="0"/>
                <wp:positionH relativeFrom="page">
                  <wp:posOffset>1080135</wp:posOffset>
                </wp:positionH>
                <wp:positionV relativeFrom="paragraph">
                  <wp:posOffset>419735</wp:posOffset>
                </wp:positionV>
                <wp:extent cx="6122035" cy="2970530"/>
                <wp:effectExtent l="0" t="0" r="0" b="0"/>
                <wp:wrapSquare wrapText="bothSides"/>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035" cy="2970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9708"/>
                            </w:tblGrid>
                            <w:tr w:rsidR="001E71DE">
                              <w:trPr>
                                <w:trHeight w:val="4675"/>
                              </w:trPr>
                              <w:tc>
                                <w:tcPr>
                                  <w:tcW w:w="9708" w:type="dxa"/>
                                  <w:tcBorders>
                                    <w:top w:val="single" w:sz="4" w:space="0" w:color="000000"/>
                                    <w:left w:val="single" w:sz="4" w:space="0" w:color="000000"/>
                                    <w:bottom w:val="single" w:sz="4" w:space="0" w:color="000000"/>
                                    <w:right w:val="single" w:sz="4" w:space="0" w:color="000000"/>
                                  </w:tcBorders>
                                  <w:shd w:val="clear" w:color="auto" w:fill="auto"/>
                                </w:tcPr>
                                <w:p w:rsidR="001E71DE" w:rsidRDefault="001E71DE">
                                  <w:pPr>
                                    <w:numPr>
                                      <w:ilvl w:val="0"/>
                                      <w:numId w:val="9"/>
                                    </w:numPr>
                                    <w:snapToGrid w:val="0"/>
                                    <w:jc w:val="both"/>
                                    <w:rPr>
                                      <w:sz w:val="24"/>
                                    </w:rPr>
                                  </w:pPr>
                                  <w:r>
                                    <w:rPr>
                                      <w:sz w:val="24"/>
                                    </w:rPr>
                                    <w:t>Comprender los conceptos relacionados al navegador web, sus componentes, interacciones o formas de comunicación, amenazas y ataques a los que puede estar sometido, como también los mecanismos de defensa.</w:t>
                                  </w:r>
                                </w:p>
                                <w:p w:rsidR="001E71DE" w:rsidRDefault="001E71DE">
                                  <w:pPr>
                                    <w:numPr>
                                      <w:ilvl w:val="0"/>
                                      <w:numId w:val="9"/>
                                    </w:numPr>
                                    <w:snapToGrid w:val="0"/>
                                    <w:jc w:val="both"/>
                                    <w:rPr>
                                      <w:sz w:val="24"/>
                                    </w:rPr>
                                  </w:pPr>
                                  <w:r>
                                    <w:rPr>
                                      <w:sz w:val="24"/>
                                    </w:rPr>
                                    <w:t>Identificar actores, componentes, funciones, relaciones, requerimientos y restricciones del navegador, para lograr abstraer una Arquitectura de Referencia (AR) a partir de la literatura técnica asociada y documentación disponible en Internet, para construir un catálogo de patrones de mal uso. Esto permitirá condensar el conocimiento obtenido en el punto anterior a través de documentos semi-formales, lo que permitirá generar una guía para comunicar los conceptos relevantes que pudieran afectar la relación existente entre un desarrollo de software y el navegador.</w:t>
                                  </w:r>
                                </w:p>
                                <w:p w:rsidR="001E71DE" w:rsidRDefault="001E71DE">
                                  <w:pPr>
                                    <w:numPr>
                                      <w:ilvl w:val="0"/>
                                      <w:numId w:val="9"/>
                                    </w:numPr>
                                    <w:snapToGrid w:val="0"/>
                                    <w:jc w:val="both"/>
                                    <w:rPr>
                                      <w:sz w:val="24"/>
                                    </w:rPr>
                                  </w:pPr>
                                  <w:r>
                                    <w:rPr>
                                      <w:sz w:val="24"/>
                                    </w:rPr>
                                    <w:t xml:space="preserve">Construir un modelo conceptual de la seguridad del </w:t>
                                  </w:r>
                                  <w:r>
                                    <w:rPr>
                                      <w:i/>
                                      <w:iCs/>
                                      <w:sz w:val="24"/>
                                    </w:rPr>
                                    <w:t>web browser</w:t>
                                  </w:r>
                                  <w:r>
                                    <w:rPr>
                                      <w:sz w:val="24"/>
                                    </w:rPr>
                                    <w:t xml:space="preserve"> a través de una Arquitectura de Referencia de Seguridad, identificando patrones de seguridad en el navegador.</w:t>
                                  </w:r>
                                </w:p>
                                <w:p w:rsidR="001E71DE" w:rsidRDefault="001E71DE">
                                  <w:pPr>
                                    <w:numPr>
                                      <w:ilvl w:val="0"/>
                                      <w:numId w:val="9"/>
                                    </w:numPr>
                                    <w:snapToGrid w:val="0"/>
                                    <w:jc w:val="both"/>
                                    <w:rPr>
                                      <w:sz w:val="24"/>
                                    </w:rPr>
                                  </w:pPr>
                                  <w:r>
                                    <w:rPr>
                                      <w:sz w:val="24"/>
                                    </w:rPr>
                                    <w:t>Profundizar el conocimiento en ataques relacionados con métodos de Ingeniería Social.</w:t>
                                  </w:r>
                                </w:p>
                                <w:p w:rsidR="001E71DE" w:rsidRDefault="001E71DE">
                                  <w:pPr>
                                    <w:numPr>
                                      <w:ilvl w:val="0"/>
                                      <w:numId w:val="9"/>
                                    </w:numPr>
                                    <w:snapToGrid w:val="0"/>
                                    <w:jc w:val="both"/>
                                  </w:pPr>
                                  <w:r>
                                    <w:rPr>
                                      <w:sz w:val="24"/>
                                    </w:rPr>
                                    <w:t>Utilizar técnicas de Ingeniería de Software Experimental.</w:t>
                                  </w:r>
                                </w:p>
                              </w:tc>
                            </w:tr>
                          </w:tbl>
                          <w:p w:rsidR="001E71DE" w:rsidRDefault="001E71DE">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left:0;text-align:left;margin-left:85.05pt;margin-top:33.05pt;width:482.05pt;height:233.9pt;z-index:251660800;visibility:visible;mso-wrap-style:square;mso-width-percent:0;mso-height-percent:0;mso-wrap-distance-left:7.05pt;mso-wrap-distance-top:0;mso-wrap-distance-right:7.05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" stroked="f">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9708"/>
                      </w:tblGrid>
                      <w:tr w:rsidR="001E71DE">
                        <w:trPr>
                          <w:trHeight w:val="4675"/>
                        </w:trPr>
                        <w:tc>
                          <w:tcPr>
                            <w:tcW w:w="9708" w:type="dxa"/>
                            <w:tcBorders>
                              <w:top w:val="single" w:sz="4" w:space="0" w:color="000000"/>
                              <w:left w:val="single" w:sz="4" w:space="0" w:color="000000"/>
                              <w:bottom w:val="single" w:sz="4" w:space="0" w:color="000000"/>
                              <w:right w:val="single" w:sz="4" w:space="0" w:color="000000"/>
                            </w:tcBorders>
                            <w:shd w:val="clear" w:color="auto" w:fill="auto"/>
                          </w:tcPr>
                          <w:p w:rsidR="001E71DE" w:rsidRDefault="001E71DE">
                            <w:pPr>
                              <w:numPr>
                                <w:ilvl w:val="0"/>
                                <w:numId w:val="9"/>
                              </w:numPr>
                              <w:snapToGrid w:val="0"/>
                              <w:jc w:val="both"/>
                              <w:rPr>
                                <w:sz w:val="24"/>
                              </w:rPr>
                            </w:pPr>
                            <w:r>
                              <w:rPr>
                                <w:sz w:val="24"/>
                              </w:rPr>
                              <w:t>Comprender los conceptos relacionados al navegador web, sus componentes, interacciones o formas de comunicación, amenazas y ataques a los que puede estar sometido, como también los mecanismos de defensa.</w:t>
                            </w:r>
                          </w:p>
                          <w:p w:rsidR="001E71DE" w:rsidRDefault="001E71DE">
                            <w:pPr>
                              <w:numPr>
                                <w:ilvl w:val="0"/>
                                <w:numId w:val="9"/>
                              </w:numPr>
                              <w:snapToGrid w:val="0"/>
                              <w:jc w:val="both"/>
                              <w:rPr>
                                <w:sz w:val="24"/>
                              </w:rPr>
                            </w:pPr>
                            <w:r>
                              <w:rPr>
                                <w:sz w:val="24"/>
                              </w:rPr>
                              <w:t>Identificar actores, componentes, funciones, relaciones, requerimientos y restricciones del navegador, para lograr abstraer una Arquitectura de Referencia (AR) a partir de la literatura técnica asociada y documentación disponible en Internet, para construir un catálogo de patrones de mal uso. Esto permitirá condensar el conocimiento obtenido en el punto anterior a través de documentos semi-formales, lo que permitirá generar una guía para comunicar los conceptos relevantes que pudieran afectar la relación existente entre un desarrollo de software y el navegador.</w:t>
                            </w:r>
                          </w:p>
                          <w:p w:rsidR="001E71DE" w:rsidRDefault="001E71DE">
                            <w:pPr>
                              <w:numPr>
                                <w:ilvl w:val="0"/>
                                <w:numId w:val="9"/>
                              </w:numPr>
                              <w:snapToGrid w:val="0"/>
                              <w:jc w:val="both"/>
                              <w:rPr>
                                <w:sz w:val="24"/>
                              </w:rPr>
                            </w:pPr>
                            <w:r>
                              <w:rPr>
                                <w:sz w:val="24"/>
                              </w:rPr>
                              <w:t xml:space="preserve">Construir un modelo conceptual de la seguridad del </w:t>
                            </w:r>
                            <w:r>
                              <w:rPr>
                                <w:i/>
                                <w:iCs/>
                                <w:sz w:val="24"/>
                              </w:rPr>
                              <w:t>web browser</w:t>
                            </w:r>
                            <w:r>
                              <w:rPr>
                                <w:sz w:val="24"/>
                              </w:rPr>
                              <w:t xml:space="preserve"> a través de una Arquitectura de Referencia de Seguridad, identificando patrones de seguridad en el navegador.</w:t>
                            </w:r>
                          </w:p>
                          <w:p w:rsidR="001E71DE" w:rsidRDefault="001E71DE">
                            <w:pPr>
                              <w:numPr>
                                <w:ilvl w:val="0"/>
                                <w:numId w:val="9"/>
                              </w:numPr>
                              <w:snapToGrid w:val="0"/>
                              <w:jc w:val="both"/>
                              <w:rPr>
                                <w:sz w:val="24"/>
                              </w:rPr>
                            </w:pPr>
                            <w:r>
                              <w:rPr>
                                <w:sz w:val="24"/>
                              </w:rPr>
                              <w:t>Profundizar el conocimiento en ataques relacionados con métodos de Ingeniería Social.</w:t>
                            </w:r>
                          </w:p>
                          <w:p w:rsidR="001E71DE" w:rsidRDefault="001E71DE">
                            <w:pPr>
                              <w:numPr>
                                <w:ilvl w:val="0"/>
                                <w:numId w:val="9"/>
                              </w:numPr>
                              <w:snapToGrid w:val="0"/>
                              <w:jc w:val="both"/>
                            </w:pPr>
                            <w:r>
                              <w:rPr>
                                <w:sz w:val="24"/>
                              </w:rPr>
                              <w:t>Utilizar técnicas de Ingeniería de Software Experimental.</w:t>
                            </w:r>
                          </w:p>
                        </w:tc>
                      </w:tr>
                    </w:tbl>
                    <w:p w:rsidR="001E71DE" w:rsidRDefault="001E71DE">
                      <w:r>
                        <w:t xml:space="preserve"> </w:t>
                      </w:r>
                    </w:p>
                  </w:txbxContent>
                </v:textbox>
                <w10:wrap type="square" anchorx="page"/>
              </v:shape>
            </w:pict>
          </mc:Fallback>
        </mc:AlternateContent>
      </w:r>
    </w:p>
    <w:p w:rsidR="00661938" w:rsidRDefault="00661938">
      <w:pPr>
        <w:ind w:left="681" w:right="284"/>
        <w:jc w:val="both"/>
      </w:pPr>
      <w:r>
        <w:rPr>
          <w:sz w:val="24"/>
        </w:rPr>
        <w:t>(Su extensión no debe exceder el espacio disponible)</w:t>
      </w:r>
    </w:p>
    <w:p w:rsidR="00661938" w:rsidRDefault="00661938">
      <w:pPr>
        <w:jc w:val="both"/>
      </w:pPr>
    </w:p>
    <w:p w:rsidR="00661938" w:rsidRDefault="00661938">
      <w:pPr>
        <w:numPr>
          <w:ilvl w:val="1"/>
          <w:numId w:val="2"/>
        </w:numPr>
        <w:jc w:val="both"/>
      </w:pPr>
    </w:p>
    <w:p w:rsidR="00661938" w:rsidRDefault="00661938">
      <w:pPr>
        <w:numPr>
          <w:ilvl w:val="1"/>
          <w:numId w:val="2"/>
        </w:numPr>
        <w:jc w:val="both"/>
      </w:pPr>
    </w:p>
    <w:p w:rsidR="00661938" w:rsidRDefault="00661938">
      <w:pPr>
        <w:numPr>
          <w:ilvl w:val="1"/>
          <w:numId w:val="2"/>
        </w:numPr>
        <w:jc w:val="both"/>
      </w:pPr>
    </w:p>
    <w:p w:rsidR="00661938" w:rsidRDefault="00661938">
      <w:pPr>
        <w:numPr>
          <w:ilvl w:val="1"/>
          <w:numId w:val="2"/>
        </w:numPr>
        <w:jc w:val="both"/>
      </w:pPr>
    </w:p>
    <w:p w:rsidR="00661938" w:rsidRDefault="00661938">
      <w:pPr>
        <w:numPr>
          <w:ilvl w:val="1"/>
          <w:numId w:val="2"/>
        </w:numPr>
        <w:jc w:val="both"/>
        <w:rPr>
          <w:b/>
          <w:sz w:val="24"/>
        </w:rPr>
      </w:pPr>
      <w:r>
        <w:rPr>
          <w:b/>
          <w:sz w:val="24"/>
          <w:lang w:eastAsia="zh-CN"/>
        </w:rPr>
        <w:t>IV.</w:t>
      </w:r>
      <w:r>
        <w:rPr>
          <w:b/>
          <w:sz w:val="24"/>
          <w:lang w:eastAsia="zh-CN"/>
        </w:rPr>
        <w:tab/>
      </w:r>
      <w:r>
        <w:rPr>
          <w:b/>
          <w:sz w:val="24"/>
          <w:lang w:eastAsia="zh-CN"/>
        </w:rPr>
        <w:tab/>
        <w:t>METODOLOGÍA</w:t>
      </w:r>
      <w:r>
        <w:rPr>
          <w:b/>
          <w:sz w:val="24"/>
        </w:rPr>
        <w:t xml:space="preserve"> Y PLAN DE TRABAJO.</w:t>
      </w:r>
    </w:p>
    <w:p w:rsidR="00661938" w:rsidRDefault="00661938">
      <w:pPr>
        <w:ind w:left="681" w:right="284"/>
        <w:jc w:val="both"/>
        <w:rPr>
          <w:b/>
          <w:sz w:val="24"/>
        </w:rPr>
      </w:pPr>
    </w:p>
    <w:p w:rsidR="00661938" w:rsidRDefault="00B007D9">
      <w:pPr>
        <w:ind w:left="681" w:right="284"/>
        <w:jc w:val="both"/>
        <w:rPr>
          <w:sz w:val="24"/>
        </w:rPr>
      </w:pPr>
      <w:r>
        <w:rPr>
          <w:noProof/>
          <w:lang w:val="es-ES"/>
        </w:rPr>
        <mc:AlternateContent>
          <mc:Choice Requires="wps">
            <w:drawing>
              <wp:anchor distT="0" distB="0" distL="0" distR="89535" simplePos="0" relativeHeight="251654656" behindDoc="0" locked="0" layoutInCell="1" allowOverlap="1">
                <wp:simplePos x="0" y="0"/>
                <wp:positionH relativeFrom="margin">
                  <wp:posOffset>-47625</wp:posOffset>
                </wp:positionH>
                <wp:positionV relativeFrom="paragraph">
                  <wp:posOffset>234950</wp:posOffset>
                </wp:positionV>
                <wp:extent cx="6122035" cy="4391660"/>
                <wp:effectExtent l="0" t="0" r="0" b="0"/>
                <wp:wrapSquare wrapText="bothSides"/>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035" cy="4391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9708"/>
                            </w:tblGrid>
                            <w:tr w:rsidR="001E71DE">
                              <w:trPr>
                                <w:trHeight w:val="6000"/>
                              </w:trPr>
                              <w:tc>
                                <w:tcPr>
                                  <w:tcW w:w="9708" w:type="dxa"/>
                                  <w:tcBorders>
                                    <w:top w:val="single" w:sz="4" w:space="0" w:color="000000"/>
                                    <w:left w:val="single" w:sz="4" w:space="0" w:color="000000"/>
                                    <w:bottom w:val="single" w:sz="4" w:space="0" w:color="000000"/>
                                    <w:right w:val="single" w:sz="4" w:space="0" w:color="000000"/>
                                  </w:tcBorders>
                                  <w:shd w:val="clear" w:color="auto" w:fill="auto"/>
                                </w:tcPr>
                                <w:p w:rsidR="001E71DE" w:rsidRDefault="001E71DE">
                                  <w:pPr>
                                    <w:snapToGrid w:val="0"/>
                                    <w:jc w:val="both"/>
                                    <w:rPr>
                                      <w:sz w:val="24"/>
                                    </w:rPr>
                                  </w:pPr>
                                </w:p>
                                <w:p w:rsidR="001E71DE" w:rsidRDefault="001E71DE">
                                  <w:pPr>
                                    <w:numPr>
                                      <w:ilvl w:val="0"/>
                                      <w:numId w:val="5"/>
                                    </w:numPr>
                                    <w:jc w:val="both"/>
                                    <w:rPr>
                                      <w:sz w:val="24"/>
                                    </w:rPr>
                                  </w:pPr>
                                  <w:r>
                                    <w:rPr>
                                      <w:sz w:val="24"/>
                                    </w:rPr>
                                    <w:t>Marco teórico y Estado del Arte: Revisión de conceptos relevantes del navegador, seguridad y Arquitecturas de Referencias existentes. Se examinarán artículos científicos, blogs o proyectos de investigación relacionados al tema.</w:t>
                                  </w:r>
                                </w:p>
                                <w:p w:rsidR="001E71DE" w:rsidRDefault="001E71DE">
                                  <w:pPr>
                                    <w:numPr>
                                      <w:ilvl w:val="0"/>
                                      <w:numId w:val="5"/>
                                    </w:numPr>
                                    <w:jc w:val="both"/>
                                    <w:rPr>
                                      <w:sz w:val="24"/>
                                    </w:rPr>
                                  </w:pPr>
                                  <w:r>
                                    <w:rPr>
                                      <w:sz w:val="24"/>
                                    </w:rPr>
                                    <w:t>Evaluación de Resultados Intermedios:</w:t>
                                  </w:r>
                                </w:p>
                                <w:p w:rsidR="001E71DE" w:rsidRDefault="001E71DE">
                                  <w:pPr>
                                    <w:numPr>
                                      <w:ilvl w:val="1"/>
                                      <w:numId w:val="5"/>
                                    </w:numPr>
                                    <w:jc w:val="both"/>
                                    <w:rPr>
                                      <w:sz w:val="24"/>
                                    </w:rPr>
                                  </w:pPr>
                                  <w:r>
                                    <w:rPr>
                                      <w:sz w:val="24"/>
                                    </w:rPr>
                                    <w:t>Envío de papers a Asian PLoP</w:t>
                                  </w:r>
                                </w:p>
                                <w:p w:rsidR="001E71DE" w:rsidRDefault="001E71DE">
                                  <w:pPr>
                                    <w:numPr>
                                      <w:ilvl w:val="1"/>
                                      <w:numId w:val="5"/>
                                    </w:numPr>
                                    <w:jc w:val="both"/>
                                    <w:rPr>
                                      <w:sz w:val="24"/>
                                    </w:rPr>
                                  </w:pPr>
                                  <w:r>
                                    <w:rPr>
                                      <w:sz w:val="24"/>
                                    </w:rPr>
                                    <w:t>Depurar el modelo obtenido en la memoria de pregrado.</w:t>
                                  </w:r>
                                </w:p>
                                <w:p w:rsidR="001E71DE" w:rsidRDefault="001E71DE">
                                  <w:pPr>
                                    <w:numPr>
                                      <w:ilvl w:val="0"/>
                                      <w:numId w:val="5"/>
                                    </w:numPr>
                                    <w:jc w:val="both"/>
                                    <w:rPr>
                                      <w:sz w:val="24"/>
                                    </w:rPr>
                                  </w:pPr>
                                  <w:r>
                                    <w:rPr>
                                      <w:sz w:val="24"/>
                                    </w:rPr>
                                    <w:t>Agregar nuevos patrones y adecuar modelo para especificar semi-formalmente estos patrones. Creación de la Arquitectura de Referencia de Seguridad.</w:t>
                                  </w:r>
                                </w:p>
                                <w:p w:rsidR="001E71DE" w:rsidRDefault="001E71DE">
                                  <w:pPr>
                                    <w:numPr>
                                      <w:ilvl w:val="0"/>
                                      <w:numId w:val="5"/>
                                    </w:numPr>
                                    <w:jc w:val="both"/>
                                    <w:rPr>
                                      <w:sz w:val="24"/>
                                    </w:rPr>
                                  </w:pPr>
                                  <w:r>
                                    <w:rPr>
                                      <w:sz w:val="24"/>
                                    </w:rPr>
                                    <w:t>Producir segunda versión de publicaciones: Se enviarán más trabajos a conferencias de tipo PLoP (Pattern Languages of Programs).</w:t>
                                  </w:r>
                                </w:p>
                                <w:p w:rsidR="001E71DE" w:rsidRDefault="001E71DE">
                                  <w:pPr>
                                    <w:numPr>
                                      <w:ilvl w:val="0"/>
                                      <w:numId w:val="5"/>
                                    </w:numPr>
                                    <w:jc w:val="both"/>
                                    <w:rPr>
                                      <w:sz w:val="24"/>
                                    </w:rPr>
                                  </w:pPr>
                                  <w:r>
                                    <w:rPr>
                                      <w:sz w:val="24"/>
                                    </w:rPr>
                                    <w:t>Documentar la tesis a partir de la compilación de papers obtenidos y el trabajo adelantado.</w:t>
                                  </w:r>
                                </w:p>
                                <w:p w:rsidR="001E71DE" w:rsidRDefault="001E71DE">
                                  <w:pPr>
                                    <w:jc w:val="both"/>
                                    <w:rPr>
                                      <w:sz w:val="24"/>
                                    </w:rPr>
                                  </w:pPr>
                                </w:p>
                                <w:p w:rsidR="001E71DE" w:rsidRDefault="001E71DE">
                                  <w:pPr>
                                    <w:jc w:val="both"/>
                                    <w:rPr>
                                      <w:sz w:val="24"/>
                                    </w:rPr>
                                  </w:pP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69"/>
                                    <w:gridCol w:w="4775"/>
                                  </w:tblGrid>
                                  <w:tr w:rsidR="001E71DE">
                                    <w:tc>
                                      <w:tcPr>
                                        <w:tcW w:w="4769" w:type="dxa"/>
                                        <w:tcBorders>
                                          <w:top w:val="single" w:sz="1" w:space="0" w:color="000000"/>
                                          <w:left w:val="single" w:sz="1" w:space="0" w:color="000000"/>
                                          <w:bottom w:val="single" w:sz="1" w:space="0" w:color="000000"/>
                                        </w:tcBorders>
                                        <w:shd w:val="clear" w:color="auto" w:fill="auto"/>
                                      </w:tcPr>
                                      <w:p w:rsidR="001E71DE" w:rsidRDefault="001E71DE">
                                        <w:pPr>
                                          <w:pStyle w:val="Contenidodelatabla"/>
                                          <w:jc w:val="both"/>
                                          <w:rPr>
                                            <w:sz w:val="24"/>
                                            <w:lang w:val="es-ES_tradnl" w:eastAsia="zh-CN"/>
                                          </w:rPr>
                                        </w:pPr>
                                        <w:r>
                                          <w:rPr>
                                            <w:sz w:val="24"/>
                                            <w:lang w:val="es-ES_tradnl" w:eastAsia="zh-CN"/>
                                          </w:rPr>
                                          <w:t>Actividad</w:t>
                                        </w:r>
                                      </w:p>
                                    </w:tc>
                                    <w:tc>
                                      <w:tcPr>
                                        <w:tcW w:w="4775" w:type="dxa"/>
                                        <w:tcBorders>
                                          <w:top w:val="single" w:sz="1" w:space="0" w:color="000000"/>
                                          <w:left w:val="single" w:sz="1" w:space="0" w:color="000000"/>
                                          <w:bottom w:val="single" w:sz="1" w:space="0" w:color="000000"/>
                                          <w:right w:val="single" w:sz="1" w:space="0" w:color="000000"/>
                                        </w:tcBorders>
                                        <w:shd w:val="clear" w:color="auto" w:fill="auto"/>
                                      </w:tcPr>
                                      <w:p w:rsidR="001E71DE" w:rsidRDefault="001E71DE">
                                        <w:pPr>
                                          <w:pStyle w:val="Contenidodelatabla"/>
                                          <w:jc w:val="both"/>
                                        </w:pPr>
                                        <w:r>
                                          <w:rPr>
                                            <w:sz w:val="24"/>
                                            <w:lang w:val="es-ES_tradnl" w:eastAsia="zh-CN"/>
                                          </w:rPr>
                                          <w:t>Fecha</w:t>
                                        </w:r>
                                      </w:p>
                                    </w:tc>
                                  </w:tr>
                                  <w:tr w:rsidR="001E71DE">
                                    <w:tc>
                                      <w:tcPr>
                                        <w:tcW w:w="4769" w:type="dxa"/>
                                        <w:tcBorders>
                                          <w:left w:val="single" w:sz="1" w:space="0" w:color="000000"/>
                                          <w:bottom w:val="single" w:sz="1" w:space="0" w:color="000000"/>
                                        </w:tcBorders>
                                        <w:shd w:val="clear" w:color="auto" w:fill="auto"/>
                                      </w:tcPr>
                                      <w:p w:rsidR="001E71DE" w:rsidRDefault="001E71DE">
                                        <w:pPr>
                                          <w:pStyle w:val="Contenidodelatabla"/>
                                          <w:jc w:val="both"/>
                                          <w:rPr>
                                            <w:sz w:val="24"/>
                                            <w:lang w:val="es-ES_tradnl" w:eastAsia="zh-CN"/>
                                          </w:rPr>
                                        </w:pPr>
                                        <w:r>
                                          <w:rPr>
                                            <w:sz w:val="24"/>
                                            <w:lang w:val="es-ES_tradnl" w:eastAsia="zh-CN"/>
                                          </w:rPr>
                                          <w:t>Marco teórico y Estado del Arte</w:t>
                                        </w:r>
                                      </w:p>
                                    </w:tc>
                                    <w:tc>
                                      <w:tcPr>
                                        <w:tcW w:w="4775" w:type="dxa"/>
                                        <w:tcBorders>
                                          <w:left w:val="single" w:sz="1" w:space="0" w:color="000000"/>
                                          <w:bottom w:val="single" w:sz="1" w:space="0" w:color="000000"/>
                                          <w:right w:val="single" w:sz="1" w:space="0" w:color="000000"/>
                                        </w:tcBorders>
                                        <w:shd w:val="clear" w:color="auto" w:fill="auto"/>
                                      </w:tcPr>
                                      <w:p w:rsidR="001E71DE" w:rsidRDefault="001E71DE">
                                        <w:pPr>
                                          <w:pStyle w:val="Contenidodelatabla"/>
                                          <w:jc w:val="both"/>
                                        </w:pPr>
                                        <w:r>
                                          <w:rPr>
                                            <w:sz w:val="24"/>
                                            <w:lang w:val="es-ES_tradnl" w:eastAsia="zh-CN"/>
                                          </w:rPr>
                                          <w:t>Noviembre 2015 - Enero 2016</w:t>
                                        </w:r>
                                      </w:p>
                                    </w:tc>
                                  </w:tr>
                                  <w:tr w:rsidR="001E71DE">
                                    <w:tc>
                                      <w:tcPr>
                                        <w:tcW w:w="4769" w:type="dxa"/>
                                        <w:tcBorders>
                                          <w:left w:val="single" w:sz="1" w:space="0" w:color="000000"/>
                                          <w:bottom w:val="single" w:sz="1" w:space="0" w:color="000000"/>
                                        </w:tcBorders>
                                        <w:shd w:val="clear" w:color="auto" w:fill="auto"/>
                                      </w:tcPr>
                                      <w:p w:rsidR="001E71DE" w:rsidRDefault="001E71DE">
                                        <w:pPr>
                                          <w:jc w:val="both"/>
                                          <w:rPr>
                                            <w:sz w:val="24"/>
                                            <w:lang w:val="es-ES_tradnl" w:eastAsia="zh-CN"/>
                                          </w:rPr>
                                        </w:pPr>
                                        <w:r>
                                          <w:rPr>
                                            <w:sz w:val="24"/>
                                            <w:lang w:val="es-ES_tradnl" w:eastAsia="zh-CN"/>
                                          </w:rPr>
                                          <w:t>Evaluación de Resultados Intermedios</w:t>
                                        </w:r>
                                      </w:p>
                                    </w:tc>
                                    <w:tc>
                                      <w:tcPr>
                                        <w:tcW w:w="4775" w:type="dxa"/>
                                        <w:tcBorders>
                                          <w:left w:val="single" w:sz="1" w:space="0" w:color="000000"/>
                                          <w:bottom w:val="single" w:sz="1" w:space="0" w:color="000000"/>
                                          <w:right w:val="single" w:sz="1" w:space="0" w:color="000000"/>
                                        </w:tcBorders>
                                        <w:shd w:val="clear" w:color="auto" w:fill="auto"/>
                                      </w:tcPr>
                                      <w:p w:rsidR="001E71DE" w:rsidRDefault="001E71DE">
                                        <w:pPr>
                                          <w:pStyle w:val="Contenidodelatabla"/>
                                          <w:jc w:val="both"/>
                                        </w:pPr>
                                        <w:r>
                                          <w:rPr>
                                            <w:sz w:val="24"/>
                                            <w:lang w:val="es-ES_tradnl" w:eastAsia="zh-CN"/>
                                          </w:rPr>
                                          <w:t>Noviembre 2015  - Febrero 2016</w:t>
                                        </w:r>
                                      </w:p>
                                    </w:tc>
                                  </w:tr>
                                  <w:tr w:rsidR="001E71DE">
                                    <w:tc>
                                      <w:tcPr>
                                        <w:tcW w:w="4769" w:type="dxa"/>
                                        <w:tcBorders>
                                          <w:left w:val="single" w:sz="1" w:space="0" w:color="000000"/>
                                          <w:bottom w:val="single" w:sz="1" w:space="0" w:color="000000"/>
                                        </w:tcBorders>
                                        <w:shd w:val="clear" w:color="auto" w:fill="auto"/>
                                      </w:tcPr>
                                      <w:p w:rsidR="001E71DE" w:rsidRDefault="001E71DE">
                                        <w:pPr>
                                          <w:jc w:val="both"/>
                                          <w:rPr>
                                            <w:sz w:val="24"/>
                                            <w:lang w:val="es-ES_tradnl" w:eastAsia="zh-CN"/>
                                          </w:rPr>
                                        </w:pPr>
                                        <w:r>
                                          <w:rPr>
                                            <w:sz w:val="24"/>
                                            <w:lang w:val="es-ES_tradnl" w:eastAsia="zh-CN"/>
                                          </w:rPr>
                                          <w:t>Agregar nuevos patrones y adecuar modelo</w:t>
                                        </w:r>
                                      </w:p>
                                    </w:tc>
                                    <w:tc>
                                      <w:tcPr>
                                        <w:tcW w:w="4775" w:type="dxa"/>
                                        <w:tcBorders>
                                          <w:left w:val="single" w:sz="1" w:space="0" w:color="000000"/>
                                          <w:bottom w:val="single" w:sz="1" w:space="0" w:color="000000"/>
                                          <w:right w:val="single" w:sz="1" w:space="0" w:color="000000"/>
                                        </w:tcBorders>
                                        <w:shd w:val="clear" w:color="auto" w:fill="auto"/>
                                      </w:tcPr>
                                      <w:p w:rsidR="001E71DE" w:rsidRDefault="001E71DE">
                                        <w:pPr>
                                          <w:pStyle w:val="Contenidodelatabla"/>
                                          <w:jc w:val="both"/>
                                        </w:pPr>
                                        <w:r>
                                          <w:rPr>
                                            <w:sz w:val="24"/>
                                            <w:lang w:val="es-ES_tradnl" w:eastAsia="zh-CN"/>
                                          </w:rPr>
                                          <w:t>Enero - Abril 2016</w:t>
                                        </w:r>
                                      </w:p>
                                    </w:tc>
                                  </w:tr>
                                  <w:tr w:rsidR="001E71DE">
                                    <w:tc>
                                      <w:tcPr>
                                        <w:tcW w:w="4769" w:type="dxa"/>
                                        <w:tcBorders>
                                          <w:left w:val="single" w:sz="1" w:space="0" w:color="000000"/>
                                          <w:bottom w:val="single" w:sz="1" w:space="0" w:color="000000"/>
                                        </w:tcBorders>
                                        <w:shd w:val="clear" w:color="auto" w:fill="auto"/>
                                      </w:tcPr>
                                      <w:p w:rsidR="001E71DE" w:rsidRDefault="001E71DE">
                                        <w:pPr>
                                          <w:jc w:val="both"/>
                                          <w:rPr>
                                            <w:sz w:val="24"/>
                                            <w:lang w:val="es-ES_tradnl" w:eastAsia="zh-CN"/>
                                          </w:rPr>
                                        </w:pPr>
                                        <w:r>
                                          <w:rPr>
                                            <w:sz w:val="24"/>
                                            <w:lang w:val="es-ES_tradnl" w:eastAsia="zh-CN"/>
                                          </w:rPr>
                                          <w:t>Producir segunda versión de publicaciones</w:t>
                                        </w:r>
                                      </w:p>
                                    </w:tc>
                                    <w:tc>
                                      <w:tcPr>
                                        <w:tcW w:w="4775" w:type="dxa"/>
                                        <w:tcBorders>
                                          <w:left w:val="single" w:sz="1" w:space="0" w:color="000000"/>
                                          <w:bottom w:val="single" w:sz="1" w:space="0" w:color="000000"/>
                                          <w:right w:val="single" w:sz="1" w:space="0" w:color="000000"/>
                                        </w:tcBorders>
                                        <w:shd w:val="clear" w:color="auto" w:fill="auto"/>
                                      </w:tcPr>
                                      <w:p w:rsidR="001E71DE" w:rsidRDefault="001E71DE">
                                        <w:pPr>
                                          <w:pStyle w:val="Contenidodelatabla"/>
                                          <w:jc w:val="both"/>
                                        </w:pPr>
                                        <w:r>
                                          <w:rPr>
                                            <w:sz w:val="24"/>
                                            <w:lang w:val="es-ES_tradnl" w:eastAsia="zh-CN"/>
                                          </w:rPr>
                                          <w:t>Enero - Abril 2016</w:t>
                                        </w:r>
                                      </w:p>
                                    </w:tc>
                                  </w:tr>
                                  <w:tr w:rsidR="001E71DE">
                                    <w:tc>
                                      <w:tcPr>
                                        <w:tcW w:w="4769" w:type="dxa"/>
                                        <w:tcBorders>
                                          <w:left w:val="single" w:sz="1" w:space="0" w:color="000000"/>
                                          <w:bottom w:val="single" w:sz="1" w:space="0" w:color="000000"/>
                                        </w:tcBorders>
                                        <w:shd w:val="clear" w:color="auto" w:fill="auto"/>
                                      </w:tcPr>
                                      <w:p w:rsidR="001E71DE" w:rsidRDefault="001E71DE">
                                        <w:pPr>
                                          <w:jc w:val="both"/>
                                          <w:rPr>
                                            <w:sz w:val="24"/>
                                            <w:lang w:val="es-ES_tradnl" w:eastAsia="zh-CN"/>
                                          </w:rPr>
                                        </w:pPr>
                                        <w:r>
                                          <w:rPr>
                                            <w:sz w:val="24"/>
                                            <w:lang w:val="es-ES_tradnl" w:eastAsia="zh-CN"/>
                                          </w:rPr>
                                          <w:t>Documentar la tesis</w:t>
                                        </w:r>
                                      </w:p>
                                    </w:tc>
                                    <w:tc>
                                      <w:tcPr>
                                        <w:tcW w:w="4775" w:type="dxa"/>
                                        <w:tcBorders>
                                          <w:left w:val="single" w:sz="1" w:space="0" w:color="000000"/>
                                          <w:bottom w:val="single" w:sz="1" w:space="0" w:color="000000"/>
                                          <w:right w:val="single" w:sz="1" w:space="0" w:color="000000"/>
                                        </w:tcBorders>
                                        <w:shd w:val="clear" w:color="auto" w:fill="auto"/>
                                      </w:tcPr>
                                      <w:p w:rsidR="001E71DE" w:rsidRDefault="001E71DE">
                                        <w:pPr>
                                          <w:pStyle w:val="Contenidodelatabla"/>
                                          <w:jc w:val="both"/>
                                        </w:pPr>
                                        <w:r>
                                          <w:rPr>
                                            <w:sz w:val="24"/>
                                            <w:lang w:val="es-ES_tradnl" w:eastAsia="zh-CN"/>
                                          </w:rPr>
                                          <w:t>Enero - Abril 2016</w:t>
                                        </w:r>
                                      </w:p>
                                    </w:tc>
                                  </w:tr>
                                </w:tbl>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tc>
                            </w:tr>
                          </w:tbl>
                          <w:p w:rsidR="001E71DE" w:rsidRDefault="001E71DE">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left:0;text-align:left;margin-left:-3.7pt;margin-top:18.5pt;width:482.05pt;height:345.8pt;z-index:251654656;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" stroked="f">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9708"/>
                      </w:tblGrid>
                      <w:tr w:rsidR="001E71DE">
                        <w:trPr>
                          <w:trHeight w:val="6000"/>
                        </w:trPr>
                        <w:tc>
                          <w:tcPr>
                            <w:tcW w:w="9708" w:type="dxa"/>
                            <w:tcBorders>
                              <w:top w:val="single" w:sz="4" w:space="0" w:color="000000"/>
                              <w:left w:val="single" w:sz="4" w:space="0" w:color="000000"/>
                              <w:bottom w:val="single" w:sz="4" w:space="0" w:color="000000"/>
                              <w:right w:val="single" w:sz="4" w:space="0" w:color="000000"/>
                            </w:tcBorders>
                            <w:shd w:val="clear" w:color="auto" w:fill="auto"/>
                          </w:tcPr>
                          <w:p w:rsidR="001E71DE" w:rsidRDefault="001E71DE">
                            <w:pPr>
                              <w:snapToGrid w:val="0"/>
                              <w:jc w:val="both"/>
                              <w:rPr>
                                <w:sz w:val="24"/>
                              </w:rPr>
                            </w:pPr>
                          </w:p>
                          <w:p w:rsidR="001E71DE" w:rsidRDefault="001E71DE">
                            <w:pPr>
                              <w:numPr>
                                <w:ilvl w:val="0"/>
                                <w:numId w:val="5"/>
                              </w:numPr>
                              <w:jc w:val="both"/>
                              <w:rPr>
                                <w:sz w:val="24"/>
                              </w:rPr>
                            </w:pPr>
                            <w:r>
                              <w:rPr>
                                <w:sz w:val="24"/>
                              </w:rPr>
                              <w:t>Marco teórico y Estado del Arte: Revisión de conceptos relevantes del navegador, seguridad y Arquitecturas de Referencias existentes. Se examinarán artículos científicos, blogs o proyectos de investigación relacionados al tema.</w:t>
                            </w:r>
                          </w:p>
                          <w:p w:rsidR="001E71DE" w:rsidRDefault="001E71DE">
                            <w:pPr>
                              <w:numPr>
                                <w:ilvl w:val="0"/>
                                <w:numId w:val="5"/>
                              </w:numPr>
                              <w:jc w:val="both"/>
                              <w:rPr>
                                <w:sz w:val="24"/>
                              </w:rPr>
                            </w:pPr>
                            <w:r>
                              <w:rPr>
                                <w:sz w:val="24"/>
                              </w:rPr>
                              <w:t>Evaluación de Resultados Intermedios:</w:t>
                            </w:r>
                          </w:p>
                          <w:p w:rsidR="001E71DE" w:rsidRDefault="001E71DE">
                            <w:pPr>
                              <w:numPr>
                                <w:ilvl w:val="1"/>
                                <w:numId w:val="5"/>
                              </w:numPr>
                              <w:jc w:val="both"/>
                              <w:rPr>
                                <w:sz w:val="24"/>
                              </w:rPr>
                            </w:pPr>
                            <w:r>
                              <w:rPr>
                                <w:sz w:val="24"/>
                              </w:rPr>
                              <w:t>Envío de papers a Asian PLoP</w:t>
                            </w:r>
                          </w:p>
                          <w:p w:rsidR="001E71DE" w:rsidRDefault="001E71DE">
                            <w:pPr>
                              <w:numPr>
                                <w:ilvl w:val="1"/>
                                <w:numId w:val="5"/>
                              </w:numPr>
                              <w:jc w:val="both"/>
                              <w:rPr>
                                <w:sz w:val="24"/>
                              </w:rPr>
                            </w:pPr>
                            <w:r>
                              <w:rPr>
                                <w:sz w:val="24"/>
                              </w:rPr>
                              <w:t>Depurar el modelo obtenido en la memoria de pregrado.</w:t>
                            </w:r>
                          </w:p>
                          <w:p w:rsidR="001E71DE" w:rsidRDefault="001E71DE">
                            <w:pPr>
                              <w:numPr>
                                <w:ilvl w:val="0"/>
                                <w:numId w:val="5"/>
                              </w:numPr>
                              <w:jc w:val="both"/>
                              <w:rPr>
                                <w:sz w:val="24"/>
                              </w:rPr>
                            </w:pPr>
                            <w:r>
                              <w:rPr>
                                <w:sz w:val="24"/>
                              </w:rPr>
                              <w:t>Agregar nuevos patrones y adecuar modelo para especificar semi-formalmente estos patrones. Creación de la Arquitectura de Referencia de Seguridad.</w:t>
                            </w:r>
                          </w:p>
                          <w:p w:rsidR="001E71DE" w:rsidRDefault="001E71DE">
                            <w:pPr>
                              <w:numPr>
                                <w:ilvl w:val="0"/>
                                <w:numId w:val="5"/>
                              </w:numPr>
                              <w:jc w:val="both"/>
                              <w:rPr>
                                <w:sz w:val="24"/>
                              </w:rPr>
                            </w:pPr>
                            <w:r>
                              <w:rPr>
                                <w:sz w:val="24"/>
                              </w:rPr>
                              <w:t>Producir segunda versión de publicaciones: Se enviarán más trabajos a conferencias de tipo PLoP (Pattern Languages of Programs).</w:t>
                            </w:r>
                          </w:p>
                          <w:p w:rsidR="001E71DE" w:rsidRDefault="001E71DE">
                            <w:pPr>
                              <w:numPr>
                                <w:ilvl w:val="0"/>
                                <w:numId w:val="5"/>
                              </w:numPr>
                              <w:jc w:val="both"/>
                              <w:rPr>
                                <w:sz w:val="24"/>
                              </w:rPr>
                            </w:pPr>
                            <w:r>
                              <w:rPr>
                                <w:sz w:val="24"/>
                              </w:rPr>
                              <w:t>Documentar la tesis a partir de la compilación de papers obtenidos y el trabajo adelantado.</w:t>
                            </w:r>
                          </w:p>
                          <w:p w:rsidR="001E71DE" w:rsidRDefault="001E71DE">
                            <w:pPr>
                              <w:jc w:val="both"/>
                              <w:rPr>
                                <w:sz w:val="24"/>
                              </w:rPr>
                            </w:pPr>
                          </w:p>
                          <w:p w:rsidR="001E71DE" w:rsidRDefault="001E71DE">
                            <w:pPr>
                              <w:jc w:val="both"/>
                              <w:rPr>
                                <w:sz w:val="24"/>
                              </w:rPr>
                            </w:pP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69"/>
                              <w:gridCol w:w="4775"/>
                            </w:tblGrid>
                            <w:tr w:rsidR="001E71DE">
                              <w:tc>
                                <w:tcPr>
                                  <w:tcW w:w="4769" w:type="dxa"/>
                                  <w:tcBorders>
                                    <w:top w:val="single" w:sz="1" w:space="0" w:color="000000"/>
                                    <w:left w:val="single" w:sz="1" w:space="0" w:color="000000"/>
                                    <w:bottom w:val="single" w:sz="1" w:space="0" w:color="000000"/>
                                  </w:tcBorders>
                                  <w:shd w:val="clear" w:color="auto" w:fill="auto"/>
                                </w:tcPr>
                                <w:p w:rsidR="001E71DE" w:rsidRDefault="001E71DE">
                                  <w:pPr>
                                    <w:pStyle w:val="Contenidodelatabla"/>
                                    <w:jc w:val="both"/>
                                    <w:rPr>
                                      <w:sz w:val="24"/>
                                      <w:lang w:val="es-ES_tradnl" w:eastAsia="zh-CN"/>
                                    </w:rPr>
                                  </w:pPr>
                                  <w:r>
                                    <w:rPr>
                                      <w:sz w:val="24"/>
                                      <w:lang w:val="es-ES_tradnl" w:eastAsia="zh-CN"/>
                                    </w:rPr>
                                    <w:t>Actividad</w:t>
                                  </w:r>
                                </w:p>
                              </w:tc>
                              <w:tc>
                                <w:tcPr>
                                  <w:tcW w:w="4775" w:type="dxa"/>
                                  <w:tcBorders>
                                    <w:top w:val="single" w:sz="1" w:space="0" w:color="000000"/>
                                    <w:left w:val="single" w:sz="1" w:space="0" w:color="000000"/>
                                    <w:bottom w:val="single" w:sz="1" w:space="0" w:color="000000"/>
                                    <w:right w:val="single" w:sz="1" w:space="0" w:color="000000"/>
                                  </w:tcBorders>
                                  <w:shd w:val="clear" w:color="auto" w:fill="auto"/>
                                </w:tcPr>
                                <w:p w:rsidR="001E71DE" w:rsidRDefault="001E71DE">
                                  <w:pPr>
                                    <w:pStyle w:val="Contenidodelatabla"/>
                                    <w:jc w:val="both"/>
                                  </w:pPr>
                                  <w:r>
                                    <w:rPr>
                                      <w:sz w:val="24"/>
                                      <w:lang w:val="es-ES_tradnl" w:eastAsia="zh-CN"/>
                                    </w:rPr>
                                    <w:t>Fecha</w:t>
                                  </w:r>
                                </w:p>
                              </w:tc>
                            </w:tr>
                            <w:tr w:rsidR="001E71DE">
                              <w:tc>
                                <w:tcPr>
                                  <w:tcW w:w="4769" w:type="dxa"/>
                                  <w:tcBorders>
                                    <w:left w:val="single" w:sz="1" w:space="0" w:color="000000"/>
                                    <w:bottom w:val="single" w:sz="1" w:space="0" w:color="000000"/>
                                  </w:tcBorders>
                                  <w:shd w:val="clear" w:color="auto" w:fill="auto"/>
                                </w:tcPr>
                                <w:p w:rsidR="001E71DE" w:rsidRDefault="001E71DE">
                                  <w:pPr>
                                    <w:pStyle w:val="Contenidodelatabla"/>
                                    <w:jc w:val="both"/>
                                    <w:rPr>
                                      <w:sz w:val="24"/>
                                      <w:lang w:val="es-ES_tradnl" w:eastAsia="zh-CN"/>
                                    </w:rPr>
                                  </w:pPr>
                                  <w:r>
                                    <w:rPr>
                                      <w:sz w:val="24"/>
                                      <w:lang w:val="es-ES_tradnl" w:eastAsia="zh-CN"/>
                                    </w:rPr>
                                    <w:t>Marco teórico y Estado del Arte</w:t>
                                  </w:r>
                                </w:p>
                              </w:tc>
                              <w:tc>
                                <w:tcPr>
                                  <w:tcW w:w="4775" w:type="dxa"/>
                                  <w:tcBorders>
                                    <w:left w:val="single" w:sz="1" w:space="0" w:color="000000"/>
                                    <w:bottom w:val="single" w:sz="1" w:space="0" w:color="000000"/>
                                    <w:right w:val="single" w:sz="1" w:space="0" w:color="000000"/>
                                  </w:tcBorders>
                                  <w:shd w:val="clear" w:color="auto" w:fill="auto"/>
                                </w:tcPr>
                                <w:p w:rsidR="001E71DE" w:rsidRDefault="001E71DE">
                                  <w:pPr>
                                    <w:pStyle w:val="Contenidodelatabla"/>
                                    <w:jc w:val="both"/>
                                  </w:pPr>
                                  <w:r>
                                    <w:rPr>
                                      <w:sz w:val="24"/>
                                      <w:lang w:val="es-ES_tradnl" w:eastAsia="zh-CN"/>
                                    </w:rPr>
                                    <w:t>Noviembre 2015 - Enero 2016</w:t>
                                  </w:r>
                                </w:p>
                              </w:tc>
                            </w:tr>
                            <w:tr w:rsidR="001E71DE">
                              <w:tc>
                                <w:tcPr>
                                  <w:tcW w:w="4769" w:type="dxa"/>
                                  <w:tcBorders>
                                    <w:left w:val="single" w:sz="1" w:space="0" w:color="000000"/>
                                    <w:bottom w:val="single" w:sz="1" w:space="0" w:color="000000"/>
                                  </w:tcBorders>
                                  <w:shd w:val="clear" w:color="auto" w:fill="auto"/>
                                </w:tcPr>
                                <w:p w:rsidR="001E71DE" w:rsidRDefault="001E71DE">
                                  <w:pPr>
                                    <w:jc w:val="both"/>
                                    <w:rPr>
                                      <w:sz w:val="24"/>
                                      <w:lang w:val="es-ES_tradnl" w:eastAsia="zh-CN"/>
                                    </w:rPr>
                                  </w:pPr>
                                  <w:r>
                                    <w:rPr>
                                      <w:sz w:val="24"/>
                                      <w:lang w:val="es-ES_tradnl" w:eastAsia="zh-CN"/>
                                    </w:rPr>
                                    <w:t>Evaluación de Resultados Intermedios</w:t>
                                  </w:r>
                                </w:p>
                              </w:tc>
                              <w:tc>
                                <w:tcPr>
                                  <w:tcW w:w="4775" w:type="dxa"/>
                                  <w:tcBorders>
                                    <w:left w:val="single" w:sz="1" w:space="0" w:color="000000"/>
                                    <w:bottom w:val="single" w:sz="1" w:space="0" w:color="000000"/>
                                    <w:right w:val="single" w:sz="1" w:space="0" w:color="000000"/>
                                  </w:tcBorders>
                                  <w:shd w:val="clear" w:color="auto" w:fill="auto"/>
                                </w:tcPr>
                                <w:p w:rsidR="001E71DE" w:rsidRDefault="001E71DE">
                                  <w:pPr>
                                    <w:pStyle w:val="Contenidodelatabla"/>
                                    <w:jc w:val="both"/>
                                  </w:pPr>
                                  <w:r>
                                    <w:rPr>
                                      <w:sz w:val="24"/>
                                      <w:lang w:val="es-ES_tradnl" w:eastAsia="zh-CN"/>
                                    </w:rPr>
                                    <w:t>Noviembre 2015  - Febrero 2016</w:t>
                                  </w:r>
                                </w:p>
                              </w:tc>
                            </w:tr>
                            <w:tr w:rsidR="001E71DE">
                              <w:tc>
                                <w:tcPr>
                                  <w:tcW w:w="4769" w:type="dxa"/>
                                  <w:tcBorders>
                                    <w:left w:val="single" w:sz="1" w:space="0" w:color="000000"/>
                                    <w:bottom w:val="single" w:sz="1" w:space="0" w:color="000000"/>
                                  </w:tcBorders>
                                  <w:shd w:val="clear" w:color="auto" w:fill="auto"/>
                                </w:tcPr>
                                <w:p w:rsidR="001E71DE" w:rsidRDefault="001E71DE">
                                  <w:pPr>
                                    <w:jc w:val="both"/>
                                    <w:rPr>
                                      <w:sz w:val="24"/>
                                      <w:lang w:val="es-ES_tradnl" w:eastAsia="zh-CN"/>
                                    </w:rPr>
                                  </w:pPr>
                                  <w:r>
                                    <w:rPr>
                                      <w:sz w:val="24"/>
                                      <w:lang w:val="es-ES_tradnl" w:eastAsia="zh-CN"/>
                                    </w:rPr>
                                    <w:t>Agregar nuevos patrones y adecuar modelo</w:t>
                                  </w:r>
                                </w:p>
                              </w:tc>
                              <w:tc>
                                <w:tcPr>
                                  <w:tcW w:w="4775" w:type="dxa"/>
                                  <w:tcBorders>
                                    <w:left w:val="single" w:sz="1" w:space="0" w:color="000000"/>
                                    <w:bottom w:val="single" w:sz="1" w:space="0" w:color="000000"/>
                                    <w:right w:val="single" w:sz="1" w:space="0" w:color="000000"/>
                                  </w:tcBorders>
                                  <w:shd w:val="clear" w:color="auto" w:fill="auto"/>
                                </w:tcPr>
                                <w:p w:rsidR="001E71DE" w:rsidRDefault="001E71DE">
                                  <w:pPr>
                                    <w:pStyle w:val="Contenidodelatabla"/>
                                    <w:jc w:val="both"/>
                                  </w:pPr>
                                  <w:r>
                                    <w:rPr>
                                      <w:sz w:val="24"/>
                                      <w:lang w:val="es-ES_tradnl" w:eastAsia="zh-CN"/>
                                    </w:rPr>
                                    <w:t>Enero - Abril 2016</w:t>
                                  </w:r>
                                </w:p>
                              </w:tc>
                            </w:tr>
                            <w:tr w:rsidR="001E71DE">
                              <w:tc>
                                <w:tcPr>
                                  <w:tcW w:w="4769" w:type="dxa"/>
                                  <w:tcBorders>
                                    <w:left w:val="single" w:sz="1" w:space="0" w:color="000000"/>
                                    <w:bottom w:val="single" w:sz="1" w:space="0" w:color="000000"/>
                                  </w:tcBorders>
                                  <w:shd w:val="clear" w:color="auto" w:fill="auto"/>
                                </w:tcPr>
                                <w:p w:rsidR="001E71DE" w:rsidRDefault="001E71DE">
                                  <w:pPr>
                                    <w:jc w:val="both"/>
                                    <w:rPr>
                                      <w:sz w:val="24"/>
                                      <w:lang w:val="es-ES_tradnl" w:eastAsia="zh-CN"/>
                                    </w:rPr>
                                  </w:pPr>
                                  <w:r>
                                    <w:rPr>
                                      <w:sz w:val="24"/>
                                      <w:lang w:val="es-ES_tradnl" w:eastAsia="zh-CN"/>
                                    </w:rPr>
                                    <w:t>Producir segunda versión de publicaciones</w:t>
                                  </w:r>
                                </w:p>
                              </w:tc>
                              <w:tc>
                                <w:tcPr>
                                  <w:tcW w:w="4775" w:type="dxa"/>
                                  <w:tcBorders>
                                    <w:left w:val="single" w:sz="1" w:space="0" w:color="000000"/>
                                    <w:bottom w:val="single" w:sz="1" w:space="0" w:color="000000"/>
                                    <w:right w:val="single" w:sz="1" w:space="0" w:color="000000"/>
                                  </w:tcBorders>
                                  <w:shd w:val="clear" w:color="auto" w:fill="auto"/>
                                </w:tcPr>
                                <w:p w:rsidR="001E71DE" w:rsidRDefault="001E71DE">
                                  <w:pPr>
                                    <w:pStyle w:val="Contenidodelatabla"/>
                                    <w:jc w:val="both"/>
                                  </w:pPr>
                                  <w:r>
                                    <w:rPr>
                                      <w:sz w:val="24"/>
                                      <w:lang w:val="es-ES_tradnl" w:eastAsia="zh-CN"/>
                                    </w:rPr>
                                    <w:t>Enero - Abril 2016</w:t>
                                  </w:r>
                                </w:p>
                              </w:tc>
                            </w:tr>
                            <w:tr w:rsidR="001E71DE">
                              <w:tc>
                                <w:tcPr>
                                  <w:tcW w:w="4769" w:type="dxa"/>
                                  <w:tcBorders>
                                    <w:left w:val="single" w:sz="1" w:space="0" w:color="000000"/>
                                    <w:bottom w:val="single" w:sz="1" w:space="0" w:color="000000"/>
                                  </w:tcBorders>
                                  <w:shd w:val="clear" w:color="auto" w:fill="auto"/>
                                </w:tcPr>
                                <w:p w:rsidR="001E71DE" w:rsidRDefault="001E71DE">
                                  <w:pPr>
                                    <w:jc w:val="both"/>
                                    <w:rPr>
                                      <w:sz w:val="24"/>
                                      <w:lang w:val="es-ES_tradnl" w:eastAsia="zh-CN"/>
                                    </w:rPr>
                                  </w:pPr>
                                  <w:r>
                                    <w:rPr>
                                      <w:sz w:val="24"/>
                                      <w:lang w:val="es-ES_tradnl" w:eastAsia="zh-CN"/>
                                    </w:rPr>
                                    <w:t>Documentar la tesis</w:t>
                                  </w:r>
                                </w:p>
                              </w:tc>
                              <w:tc>
                                <w:tcPr>
                                  <w:tcW w:w="4775" w:type="dxa"/>
                                  <w:tcBorders>
                                    <w:left w:val="single" w:sz="1" w:space="0" w:color="000000"/>
                                    <w:bottom w:val="single" w:sz="1" w:space="0" w:color="000000"/>
                                    <w:right w:val="single" w:sz="1" w:space="0" w:color="000000"/>
                                  </w:tcBorders>
                                  <w:shd w:val="clear" w:color="auto" w:fill="auto"/>
                                </w:tcPr>
                                <w:p w:rsidR="001E71DE" w:rsidRDefault="001E71DE">
                                  <w:pPr>
                                    <w:pStyle w:val="Contenidodelatabla"/>
                                    <w:jc w:val="both"/>
                                  </w:pPr>
                                  <w:r>
                                    <w:rPr>
                                      <w:sz w:val="24"/>
                                      <w:lang w:val="es-ES_tradnl" w:eastAsia="zh-CN"/>
                                    </w:rPr>
                                    <w:t>Enero - Abril 2016</w:t>
                                  </w:r>
                                </w:p>
                              </w:tc>
                            </w:tr>
                          </w:tbl>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p w:rsidR="001E71DE" w:rsidRDefault="001E71DE">
                            <w:pPr>
                              <w:jc w:val="both"/>
                              <w:rPr>
                                <w:sz w:val="24"/>
                              </w:rPr>
                            </w:pPr>
                          </w:p>
                        </w:tc>
                      </w:tr>
                    </w:tbl>
                    <w:p w:rsidR="001E71DE" w:rsidRDefault="001E71DE">
                      <w:r>
                        <w:t xml:space="preserve"> </w:t>
                      </w:r>
                    </w:p>
                  </w:txbxContent>
                </v:textbox>
                <w10:wrap type="square" anchorx="margin"/>
              </v:shape>
            </w:pict>
          </mc:Fallback>
        </mc:AlternateContent>
      </w:r>
      <w:r w:rsidR="00661938">
        <w:t xml:space="preserve"> (Su extensión no debe exceder el espacio disponible)</w:t>
      </w:r>
    </w:p>
    <w:p w:rsidR="00661938" w:rsidRDefault="00661938">
      <w:pPr>
        <w:ind w:right="425"/>
        <w:jc w:val="both"/>
        <w:rPr>
          <w:sz w:val="24"/>
        </w:rPr>
      </w:pPr>
    </w:p>
    <w:p w:rsidR="00661938" w:rsidRDefault="00661938">
      <w:pPr>
        <w:ind w:right="425"/>
        <w:jc w:val="both"/>
        <w:rPr>
          <w:b/>
          <w:sz w:val="24"/>
        </w:rPr>
      </w:pPr>
      <w:r>
        <w:rPr>
          <w:b/>
          <w:sz w:val="24"/>
        </w:rPr>
        <w:t>V.</w:t>
      </w:r>
      <w:r>
        <w:rPr>
          <w:b/>
          <w:sz w:val="24"/>
        </w:rPr>
        <w:tab/>
        <w:t>TRABAJO ADELANTADO</w:t>
      </w:r>
    </w:p>
    <w:p w:rsidR="00661938" w:rsidRDefault="00661938">
      <w:pPr>
        <w:jc w:val="both"/>
        <w:rPr>
          <w:b/>
          <w:sz w:val="24"/>
        </w:rPr>
      </w:pPr>
    </w:p>
    <w:tbl>
      <w:tblPr>
        <w:tblW w:w="0" w:type="auto"/>
        <w:tblInd w:w="70" w:type="dxa"/>
        <w:tblLayout w:type="fixed"/>
        <w:tblCellMar>
          <w:left w:w="70" w:type="dxa"/>
          <w:right w:w="70" w:type="dxa"/>
        </w:tblCellMar>
        <w:tblLook w:val="0000" w:firstRow="0" w:lastRow="0" w:firstColumn="0" w:lastColumn="0" w:noHBand="0" w:noVBand="0"/>
      </w:tblPr>
      <w:tblGrid>
        <w:gridCol w:w="9152"/>
      </w:tblGrid>
      <w:tr w:rsidR="00661938">
        <w:trPr>
          <w:trHeight w:val="704"/>
        </w:trPr>
        <w:tc>
          <w:tcPr>
            <w:tcW w:w="9152" w:type="dxa"/>
            <w:tcBorders>
              <w:top w:val="single" w:sz="4" w:space="0" w:color="000000"/>
              <w:left w:val="single" w:sz="4" w:space="0" w:color="000000"/>
              <w:bottom w:val="single" w:sz="4" w:space="0" w:color="000000"/>
              <w:right w:val="single" w:sz="4" w:space="0" w:color="000000"/>
            </w:tcBorders>
            <w:shd w:val="clear" w:color="auto" w:fill="auto"/>
          </w:tcPr>
          <w:p w:rsidR="00661938" w:rsidRDefault="00661938">
            <w:pPr>
              <w:numPr>
                <w:ilvl w:val="0"/>
                <w:numId w:val="6"/>
              </w:numPr>
              <w:snapToGrid w:val="0"/>
              <w:jc w:val="both"/>
              <w:rPr>
                <w:sz w:val="24"/>
              </w:rPr>
            </w:pPr>
            <w:r>
              <w:rPr>
                <w:sz w:val="24"/>
              </w:rPr>
              <w:t xml:space="preserve">En la memoria de Pregrado se obtuvo un Estado del Arte sobre el </w:t>
            </w:r>
            <w:r>
              <w:rPr>
                <w:i/>
                <w:iCs/>
                <w:sz w:val="24"/>
              </w:rPr>
              <w:t>browser</w:t>
            </w:r>
            <w:r>
              <w:rPr>
                <w:sz w:val="24"/>
              </w:rPr>
              <w:t xml:space="preserve"> y documentación sobre Arquitecturas de Referencias existentes. Falta averiguar sobre Arquitecturas de Referencia de Seguridad.</w:t>
            </w:r>
          </w:p>
          <w:p w:rsidR="00661938" w:rsidRDefault="00661938">
            <w:pPr>
              <w:numPr>
                <w:ilvl w:val="0"/>
                <w:numId w:val="6"/>
              </w:numPr>
              <w:snapToGrid w:val="0"/>
              <w:jc w:val="both"/>
            </w:pPr>
            <w:r>
              <w:rPr>
                <w:sz w:val="24"/>
              </w:rPr>
              <w:t>Se han enviado 2 papers a la conferencia AsianPLoP con lo obtenido en la memoria de pregrado. El proceso llamado “shepherding” permite evaluar el paper enviado, al mismo tiempo que provee al autor la mejora del trabajo a través del intercambio continuo de sugerencias entre el autor/autores con el “shepherd”.</w:t>
            </w:r>
          </w:p>
        </w:tc>
      </w:tr>
    </w:tbl>
    <w:p w:rsidR="00661938" w:rsidRDefault="00661938">
      <w:pPr>
        <w:ind w:right="425"/>
        <w:jc w:val="both"/>
        <w:rPr>
          <w:sz w:val="24"/>
        </w:rPr>
      </w:pPr>
    </w:p>
    <w:p w:rsidR="00661938" w:rsidRDefault="00661938">
      <w:pPr>
        <w:ind w:right="425"/>
        <w:jc w:val="both"/>
        <w:rPr>
          <w:sz w:val="24"/>
        </w:rPr>
      </w:pPr>
    </w:p>
    <w:p w:rsidR="00661938" w:rsidRDefault="00661938">
      <w:pPr>
        <w:ind w:right="425"/>
        <w:jc w:val="both"/>
        <w:rPr>
          <w:sz w:val="24"/>
        </w:rPr>
      </w:pPr>
    </w:p>
    <w:p w:rsidR="00661938" w:rsidRDefault="00661938">
      <w:pPr>
        <w:ind w:right="425"/>
        <w:jc w:val="both"/>
        <w:rPr>
          <w:sz w:val="24"/>
        </w:rPr>
      </w:pPr>
    </w:p>
    <w:p w:rsidR="00661938" w:rsidRDefault="00661938">
      <w:pPr>
        <w:ind w:right="425"/>
        <w:jc w:val="both"/>
        <w:rPr>
          <w:sz w:val="24"/>
        </w:rPr>
      </w:pPr>
    </w:p>
    <w:p w:rsidR="00661938" w:rsidRDefault="00661938">
      <w:pPr>
        <w:ind w:right="425"/>
        <w:jc w:val="both"/>
        <w:rPr>
          <w:sz w:val="24"/>
        </w:rPr>
      </w:pPr>
    </w:p>
    <w:p w:rsidR="00661938" w:rsidRDefault="00661938">
      <w:pPr>
        <w:ind w:right="425"/>
        <w:jc w:val="both"/>
        <w:rPr>
          <w:sz w:val="24"/>
        </w:rPr>
      </w:pPr>
    </w:p>
    <w:p w:rsidR="00661938" w:rsidRDefault="00661938">
      <w:pPr>
        <w:jc w:val="both"/>
      </w:pPr>
    </w:p>
    <w:p w:rsidR="00661938" w:rsidRDefault="00661938">
      <w:pPr>
        <w:numPr>
          <w:ilvl w:val="4"/>
          <w:numId w:val="2"/>
        </w:numPr>
        <w:jc w:val="both"/>
      </w:pPr>
    </w:p>
    <w:p w:rsidR="00661938" w:rsidRDefault="00661938">
      <w:pPr>
        <w:numPr>
          <w:ilvl w:val="4"/>
          <w:numId w:val="2"/>
        </w:numPr>
        <w:jc w:val="both"/>
      </w:pPr>
    </w:p>
    <w:p w:rsidR="00661938" w:rsidRDefault="00661938">
      <w:pPr>
        <w:numPr>
          <w:ilvl w:val="4"/>
          <w:numId w:val="2"/>
        </w:numPr>
        <w:jc w:val="both"/>
        <w:rPr>
          <w:b/>
          <w:sz w:val="24"/>
        </w:rPr>
      </w:pPr>
      <w:r>
        <w:rPr>
          <w:b/>
          <w:sz w:val="24"/>
        </w:rPr>
        <w:t>VI.</w:t>
      </w:r>
      <w:r>
        <w:rPr>
          <w:b/>
          <w:sz w:val="24"/>
        </w:rPr>
        <w:tab/>
        <w:t>RESULTADOS</w:t>
      </w:r>
    </w:p>
    <w:p w:rsidR="00661938" w:rsidRDefault="00661938">
      <w:pPr>
        <w:ind w:left="142"/>
        <w:jc w:val="both"/>
        <w:rPr>
          <w:b/>
          <w:sz w:val="24"/>
        </w:rPr>
      </w:pPr>
    </w:p>
    <w:p w:rsidR="00661938" w:rsidRDefault="00661938">
      <w:pPr>
        <w:jc w:val="both"/>
        <w:rPr>
          <w:b/>
          <w:sz w:val="24"/>
        </w:rPr>
      </w:pPr>
      <w:r>
        <w:rPr>
          <w:b/>
          <w:sz w:val="24"/>
        </w:rPr>
        <w:t>VI.1. Aportes y Resultados Esperados</w:t>
      </w:r>
    </w:p>
    <w:p w:rsidR="00661938" w:rsidRDefault="00661938">
      <w:pPr>
        <w:ind w:left="142"/>
        <w:jc w:val="both"/>
        <w:rPr>
          <w:b/>
          <w:sz w:val="24"/>
        </w:rPr>
      </w:pPr>
    </w:p>
    <w:p w:rsidR="00661938" w:rsidRDefault="00B007D9">
      <w:pPr>
        <w:ind w:left="681" w:right="284"/>
        <w:jc w:val="both"/>
      </w:pPr>
      <w:r>
        <w:rPr>
          <w:noProof/>
          <w:lang w:val="es-ES"/>
        </w:rPr>
        <mc:AlternateContent>
          <mc:Choice Requires="wps">
            <w:drawing>
              <wp:anchor distT="0" distB="0" distL="0" distR="89535" simplePos="0" relativeHeight="251655680" behindDoc="0" locked="0" layoutInCell="1" allowOverlap="1">
                <wp:simplePos x="0" y="0"/>
                <wp:positionH relativeFrom="margin">
                  <wp:posOffset>-47625</wp:posOffset>
                </wp:positionH>
                <wp:positionV relativeFrom="paragraph">
                  <wp:posOffset>231140</wp:posOffset>
                </wp:positionV>
                <wp:extent cx="6122035" cy="2462530"/>
                <wp:effectExtent l="0" t="0" r="0" b="0"/>
                <wp:wrapSquare wrapText="bothSides"/>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035" cy="2462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Change w:id="18" w:author="Raul Monge" w:date="2016-01-21T10:00:00Z">
                                <w:tblPr>
                                  <w:tblW w:w="0" w:type="auto"/>
                                  <w:tblInd w:w="70" w:type="dxa"/>
                                  <w:tblLayout w:type="fixed"/>
                                  <w:tblCellMar>
                                    <w:left w:w="70" w:type="dxa"/>
                                    <w:right w:w="70" w:type="dxa"/>
                                  </w:tblCellMar>
                                  <w:tblLook w:val="0000" w:firstRow="0" w:lastRow="0" w:firstColumn="0" w:lastColumn="0" w:noHBand="0" w:noVBand="0"/>
                                </w:tblPr>
                              </w:tblPrChange>
                            </w:tblPr>
                            <w:tblGrid>
                              <w:gridCol w:w="9708"/>
                              <w:tblGridChange w:id="19">
                                <w:tblGrid>
                                  <w:gridCol w:w="9708"/>
                                </w:tblGrid>
                              </w:tblGridChange>
                            </w:tblGrid>
                            <w:tr w:rsidR="001E71DE" w:rsidTr="00B007D9">
                              <w:trPr>
                                <w:trHeight w:val="3819"/>
                                <w:trPrChange w:id="20" w:author="Raul Monge" w:date="2016-01-21T10:00:00Z">
                                  <w:trPr>
                                    <w:trHeight w:val="4808"/>
                                  </w:trPr>
                                </w:trPrChange>
                              </w:trPr>
                              <w:tc>
                                <w:tcPr>
                                  <w:tcW w:w="9708" w:type="dxa"/>
                                  <w:tcBorders>
                                    <w:top w:val="single" w:sz="4" w:space="0" w:color="000000"/>
                                    <w:left w:val="single" w:sz="4" w:space="0" w:color="000000"/>
                                    <w:bottom w:val="single" w:sz="4" w:space="0" w:color="000000"/>
                                    <w:right w:val="single" w:sz="4" w:space="0" w:color="000000"/>
                                  </w:tcBorders>
                                  <w:shd w:val="clear" w:color="auto" w:fill="auto"/>
                                  <w:tcPrChange w:id="21" w:author="Raul Monge" w:date="2016-01-21T10:00:00Z">
                                    <w:tcPr>
                                      <w:tcW w:w="9708" w:type="dxa"/>
                                      <w:tcBorders>
                                        <w:top w:val="single" w:sz="4" w:space="0" w:color="000000"/>
                                        <w:left w:val="single" w:sz="4" w:space="0" w:color="000000"/>
                                        <w:bottom w:val="single" w:sz="4" w:space="0" w:color="000000"/>
                                        <w:right w:val="single" w:sz="4" w:space="0" w:color="000000"/>
                                      </w:tcBorders>
                                      <w:shd w:val="clear" w:color="auto" w:fill="auto"/>
                                    </w:tcPr>
                                  </w:tcPrChange>
                                </w:tcPr>
                                <w:p w:rsidR="001E71DE" w:rsidRDefault="001E71DE">
                                  <w:pPr>
                                    <w:numPr>
                                      <w:ilvl w:val="0"/>
                                      <w:numId w:val="7"/>
                                    </w:numPr>
                                    <w:snapToGrid w:val="0"/>
                                    <w:jc w:val="both"/>
                                    <w:rPr>
                                      <w:sz w:val="24"/>
                                    </w:rPr>
                                  </w:pPr>
                                  <w:r>
                                    <w:rPr>
                                      <w:sz w:val="24"/>
                                    </w:rPr>
                                    <w:t xml:space="preserve">Se espera poder obtener una documentación semi-formal que permita comprender mejor la seguridad y estructura del </w:t>
                                  </w:r>
                                  <w:r>
                                    <w:rPr>
                                      <w:i/>
                                      <w:iCs/>
                                      <w:sz w:val="24"/>
                                    </w:rPr>
                                    <w:t xml:space="preserve">browser. </w:t>
                                  </w:r>
                                  <w:r>
                                    <w:rPr>
                                      <w:sz w:val="24"/>
                                    </w:rPr>
                                    <w:t>Para así entender que éste tiene una superficie de ataque muy usada por los atacantes de los sistemas con los que se conecta el usuario, utilizando frecuentemente ataques de ingeniería social.</w:t>
                                  </w:r>
                                </w:p>
                                <w:p w:rsidR="001E71DE" w:rsidRDefault="001E71DE">
                                  <w:pPr>
                                    <w:numPr>
                                      <w:ilvl w:val="0"/>
                                      <w:numId w:val="7"/>
                                    </w:numPr>
                                    <w:snapToGrid w:val="0"/>
                                    <w:jc w:val="both"/>
                                    <w:rPr>
                                      <w:sz w:val="24"/>
                                    </w:rPr>
                                  </w:pPr>
                                  <w:r>
                                    <w:rPr>
                                      <w:sz w:val="24"/>
                                    </w:rPr>
                                    <w:t>Crear un catálogo de patrones de mal uso que permitan instruir a los más novatos, sobre los tipos de ataques existentes.</w:t>
                                  </w:r>
                                </w:p>
                                <w:p w:rsidR="001E71DE" w:rsidRDefault="001E71DE">
                                  <w:pPr>
                                    <w:numPr>
                                      <w:ilvl w:val="0"/>
                                      <w:numId w:val="7"/>
                                    </w:numPr>
                                    <w:snapToGrid w:val="0"/>
                                    <w:jc w:val="both"/>
                                    <w:rPr>
                                      <w:sz w:val="24"/>
                                    </w:rPr>
                                  </w:pPr>
                                  <w:r>
                                    <w:rPr>
                                      <w:sz w:val="24"/>
                                    </w:rPr>
                                    <w:t xml:space="preserve">Arquitecturas de Referencia (AR) de su infraestructura como de los mecanismos de defensa existentes (ARS). </w:t>
                                  </w:r>
                                </w:p>
                                <w:p w:rsidR="001E71DE" w:rsidRDefault="001E71DE">
                                  <w:pPr>
                                    <w:numPr>
                                      <w:ilvl w:val="1"/>
                                      <w:numId w:val="7"/>
                                    </w:numPr>
                                    <w:snapToGrid w:val="0"/>
                                    <w:jc w:val="both"/>
                                    <w:rPr>
                                      <w:sz w:val="24"/>
                                    </w:rPr>
                                  </w:pPr>
                                  <w:r>
                                    <w:rPr>
                                      <w:sz w:val="24"/>
                                    </w:rPr>
                                    <w:t>Incluyendo 2 nuevos patrones arquitecturales: el Browser Kernel y el Web Content Renderer.</w:t>
                                  </w:r>
                                </w:p>
                                <w:p w:rsidR="001E71DE" w:rsidRDefault="001E71DE">
                                  <w:pPr>
                                    <w:numPr>
                                      <w:ilvl w:val="1"/>
                                      <w:numId w:val="7"/>
                                    </w:numPr>
                                    <w:snapToGrid w:val="0"/>
                                    <w:jc w:val="both"/>
                                    <w:rPr>
                                      <w:sz w:val="24"/>
                                    </w:rPr>
                                  </w:pPr>
                                  <w:r>
                                    <w:rPr>
                                      <w:sz w:val="24"/>
                                    </w:rPr>
                                    <w:t>Patrones de Seguridad existentes o nuevos y aún no documentados.</w:t>
                                  </w:r>
                                </w:p>
                                <w:p w:rsidR="001E71DE" w:rsidRDefault="001E71DE">
                                  <w:pPr>
                                    <w:numPr>
                                      <w:ilvl w:val="0"/>
                                      <w:numId w:val="7"/>
                                    </w:numPr>
                                    <w:snapToGrid w:val="0"/>
                                    <w:jc w:val="both"/>
                                  </w:pPr>
                                  <w:r>
                                    <w:rPr>
                                      <w:sz w:val="24"/>
                                    </w:rPr>
                                    <w:t>Experimentación del modelo utilizando técnicas de ingeniería de software experimental.</w:t>
                                  </w:r>
                                </w:p>
                              </w:tc>
                            </w:tr>
                          </w:tbl>
                          <w:p w:rsidR="001E71DE" w:rsidRDefault="001E71DE">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2" type="#_x0000_t202" style="position:absolute;left:0;text-align:left;margin-left:-3.7pt;margin-top:18.2pt;width:482.05pt;height:193.9pt;z-index:251655680;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" stroked="f">
                <v:textbox inset="0,0,0,0">
                  <w:txbxContent>
                    <w:tbl>
                      <w:tblPr>
                        <w:tblW w:w="0" w:type="auto"/>
                        <w:tblInd w:w="70" w:type="dxa"/>
                        <w:tblLayout w:type="fixed"/>
                        <w:tblCellMar>
                          <w:left w:w="70" w:type="dxa"/>
                          <w:right w:w="70" w:type="dxa"/>
                        </w:tblCellMar>
                        <w:tblLook w:val="0000" w:firstRow="0" w:lastRow="0" w:firstColumn="0" w:lastColumn="0" w:noHBand="0" w:noVBand="0"/>
                        <w:tblPrChange w:id="22" w:author="Raul Monge" w:date="2016-01-21T10:00:00Z">
                          <w:tblPr>
                            <w:tblW w:w="0" w:type="auto"/>
                            <w:tblInd w:w="70" w:type="dxa"/>
                            <w:tblLayout w:type="fixed"/>
                            <w:tblCellMar>
                              <w:left w:w="70" w:type="dxa"/>
                              <w:right w:w="70" w:type="dxa"/>
                            </w:tblCellMar>
                            <w:tblLook w:val="0000" w:firstRow="0" w:lastRow="0" w:firstColumn="0" w:lastColumn="0" w:noHBand="0" w:noVBand="0"/>
                          </w:tblPr>
                        </w:tblPrChange>
                      </w:tblPr>
                      <w:tblGrid>
                        <w:gridCol w:w="9708"/>
                        <w:tblGridChange w:id="23">
                          <w:tblGrid>
                            <w:gridCol w:w="9708"/>
                          </w:tblGrid>
                        </w:tblGridChange>
                      </w:tblGrid>
                      <w:tr w:rsidR="001E71DE" w:rsidTr="00B007D9">
                        <w:trPr>
                          <w:trHeight w:val="3819"/>
                          <w:trPrChange w:id="24" w:author="Raul Monge" w:date="2016-01-21T10:00:00Z">
                            <w:trPr>
                              <w:trHeight w:val="4808"/>
                            </w:trPr>
                          </w:trPrChange>
                        </w:trPr>
                        <w:tc>
                          <w:tcPr>
                            <w:tcW w:w="9708" w:type="dxa"/>
                            <w:tcBorders>
                              <w:top w:val="single" w:sz="4" w:space="0" w:color="000000"/>
                              <w:left w:val="single" w:sz="4" w:space="0" w:color="000000"/>
                              <w:bottom w:val="single" w:sz="4" w:space="0" w:color="000000"/>
                              <w:right w:val="single" w:sz="4" w:space="0" w:color="000000"/>
                            </w:tcBorders>
                            <w:shd w:val="clear" w:color="auto" w:fill="auto"/>
                            <w:tcPrChange w:id="25" w:author="Raul Monge" w:date="2016-01-21T10:00:00Z">
                              <w:tcPr>
                                <w:tcW w:w="9708" w:type="dxa"/>
                                <w:tcBorders>
                                  <w:top w:val="single" w:sz="4" w:space="0" w:color="000000"/>
                                  <w:left w:val="single" w:sz="4" w:space="0" w:color="000000"/>
                                  <w:bottom w:val="single" w:sz="4" w:space="0" w:color="000000"/>
                                  <w:right w:val="single" w:sz="4" w:space="0" w:color="000000"/>
                                </w:tcBorders>
                                <w:shd w:val="clear" w:color="auto" w:fill="auto"/>
                              </w:tcPr>
                            </w:tcPrChange>
                          </w:tcPr>
                          <w:p w:rsidR="001E71DE" w:rsidRDefault="001E71DE">
                            <w:pPr>
                              <w:numPr>
                                <w:ilvl w:val="0"/>
                                <w:numId w:val="7"/>
                              </w:numPr>
                              <w:snapToGrid w:val="0"/>
                              <w:jc w:val="both"/>
                              <w:rPr>
                                <w:sz w:val="24"/>
                              </w:rPr>
                            </w:pPr>
                            <w:r>
                              <w:rPr>
                                <w:sz w:val="24"/>
                              </w:rPr>
                              <w:t xml:space="preserve">Se espera poder obtener una documentación semi-formal que permita comprender mejor la seguridad y estructura del </w:t>
                            </w:r>
                            <w:r>
                              <w:rPr>
                                <w:i/>
                                <w:iCs/>
                                <w:sz w:val="24"/>
                              </w:rPr>
                              <w:t xml:space="preserve">browser. </w:t>
                            </w:r>
                            <w:r>
                              <w:rPr>
                                <w:sz w:val="24"/>
                              </w:rPr>
                              <w:t>Para así entender que éste tiene una superficie de ataque muy usada por los atacantes de los sistemas con los que se conecta el usuario, utilizando frecuentemente ataques de ingeniería social.</w:t>
                            </w:r>
                          </w:p>
                          <w:p w:rsidR="001E71DE" w:rsidRDefault="001E71DE">
                            <w:pPr>
                              <w:numPr>
                                <w:ilvl w:val="0"/>
                                <w:numId w:val="7"/>
                              </w:numPr>
                              <w:snapToGrid w:val="0"/>
                              <w:jc w:val="both"/>
                              <w:rPr>
                                <w:sz w:val="24"/>
                              </w:rPr>
                            </w:pPr>
                            <w:r>
                              <w:rPr>
                                <w:sz w:val="24"/>
                              </w:rPr>
                              <w:t>Crear un catálogo de patrones de mal uso que permitan instruir a los más novatos, sobre los tipos de ataques existentes.</w:t>
                            </w:r>
                          </w:p>
                          <w:p w:rsidR="001E71DE" w:rsidRDefault="001E71DE">
                            <w:pPr>
                              <w:numPr>
                                <w:ilvl w:val="0"/>
                                <w:numId w:val="7"/>
                              </w:numPr>
                              <w:snapToGrid w:val="0"/>
                              <w:jc w:val="both"/>
                              <w:rPr>
                                <w:sz w:val="24"/>
                              </w:rPr>
                            </w:pPr>
                            <w:r>
                              <w:rPr>
                                <w:sz w:val="24"/>
                              </w:rPr>
                              <w:t xml:space="preserve">Arquitecturas de Referencia (AR) de su infraestructura como de los mecanismos de defensa existentes (ARS). </w:t>
                            </w:r>
                          </w:p>
                          <w:p w:rsidR="001E71DE" w:rsidRDefault="001E71DE">
                            <w:pPr>
                              <w:numPr>
                                <w:ilvl w:val="1"/>
                                <w:numId w:val="7"/>
                              </w:numPr>
                              <w:snapToGrid w:val="0"/>
                              <w:jc w:val="both"/>
                              <w:rPr>
                                <w:sz w:val="24"/>
                              </w:rPr>
                            </w:pPr>
                            <w:r>
                              <w:rPr>
                                <w:sz w:val="24"/>
                              </w:rPr>
                              <w:t>Incluyendo 2 nuevos patrones arquitecturales: el Browser Kernel y el Web Content Renderer.</w:t>
                            </w:r>
                          </w:p>
                          <w:p w:rsidR="001E71DE" w:rsidRDefault="001E71DE">
                            <w:pPr>
                              <w:numPr>
                                <w:ilvl w:val="1"/>
                                <w:numId w:val="7"/>
                              </w:numPr>
                              <w:snapToGrid w:val="0"/>
                              <w:jc w:val="both"/>
                              <w:rPr>
                                <w:sz w:val="24"/>
                              </w:rPr>
                            </w:pPr>
                            <w:r>
                              <w:rPr>
                                <w:sz w:val="24"/>
                              </w:rPr>
                              <w:t>Patrones de Seguridad existentes o nuevos y aún no documentados.</w:t>
                            </w:r>
                          </w:p>
                          <w:p w:rsidR="001E71DE" w:rsidRDefault="001E71DE">
                            <w:pPr>
                              <w:numPr>
                                <w:ilvl w:val="0"/>
                                <w:numId w:val="7"/>
                              </w:numPr>
                              <w:snapToGrid w:val="0"/>
                              <w:jc w:val="both"/>
                            </w:pPr>
                            <w:r>
                              <w:rPr>
                                <w:sz w:val="24"/>
                              </w:rPr>
                              <w:t>Experimentación del modelo utilizando técnicas de ingeniería de software experimental.</w:t>
                            </w:r>
                          </w:p>
                        </w:tc>
                      </w:tr>
                    </w:tbl>
                    <w:p w:rsidR="001E71DE" w:rsidRDefault="001E71DE">
                      <w:r>
                        <w:t xml:space="preserve"> </w:t>
                      </w:r>
                    </w:p>
                  </w:txbxContent>
                </v:textbox>
                <w10:wrap type="square" anchorx="margin"/>
              </v:shape>
            </w:pict>
          </mc:Fallback>
        </mc:AlternateContent>
      </w:r>
      <w:r w:rsidR="00661938">
        <w:t>(Su extensión no debe exceder el espacio disponible)</w:t>
      </w:r>
    </w:p>
    <w:p w:rsidR="00661938" w:rsidRDefault="00661938">
      <w:pPr>
        <w:jc w:val="both"/>
        <w:rPr>
          <w:b/>
          <w:sz w:val="24"/>
        </w:rPr>
      </w:pPr>
    </w:p>
    <w:p w:rsidR="00661938" w:rsidRDefault="00661938">
      <w:pPr>
        <w:jc w:val="both"/>
        <w:rPr>
          <w:b/>
          <w:sz w:val="24"/>
        </w:rPr>
      </w:pPr>
      <w:r>
        <w:rPr>
          <w:b/>
          <w:sz w:val="24"/>
        </w:rPr>
        <w:t>VI.2.  Formas de Validación</w:t>
      </w:r>
    </w:p>
    <w:p w:rsidR="00661938" w:rsidDel="00B007D9" w:rsidRDefault="00B007D9">
      <w:pPr>
        <w:jc w:val="both"/>
        <w:rPr>
          <w:del w:id="26" w:author="Raul Monge" w:date="2016-01-21T10:01:00Z"/>
          <w:b/>
          <w:sz w:val="24"/>
        </w:rPr>
      </w:pPr>
      <w:r>
        <w:rPr>
          <w:noProof/>
          <w:lang w:val="es-ES"/>
        </w:rPr>
        <mc:AlternateContent>
          <mc:Choice Requires="wps">
            <w:drawing>
              <wp:anchor distT="0" distB="0" distL="0" distR="89535" simplePos="0" relativeHeight="251661824" behindDoc="0" locked="0" layoutInCell="1" allowOverlap="1">
                <wp:simplePos x="0" y="0"/>
                <wp:positionH relativeFrom="column">
                  <wp:posOffset>-5080</wp:posOffset>
                </wp:positionH>
                <wp:positionV relativeFrom="paragraph">
                  <wp:posOffset>186690</wp:posOffset>
                </wp:positionV>
                <wp:extent cx="6122035" cy="3826510"/>
                <wp:effectExtent l="0" t="0" r="0" b="8890"/>
                <wp:wrapSquare wrapText="bothSides"/>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035" cy="382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id="9">
                        <w:txbxContent>
                          <w:tbl>
                            <w:tblPr>
                              <w:tblW w:w="0" w:type="auto"/>
                              <w:tblInd w:w="70" w:type="dxa"/>
                              <w:tblLayout w:type="fixed"/>
                              <w:tblCellMar>
                                <w:left w:w="70" w:type="dxa"/>
                                <w:right w:w="70" w:type="dxa"/>
                              </w:tblCellMar>
                              <w:tblLook w:val="0000" w:firstRow="0" w:lastRow="0" w:firstColumn="0" w:lastColumn="0" w:noHBand="0" w:noVBand="0"/>
                            </w:tblPr>
                            <w:tblGrid>
                              <w:gridCol w:w="9708"/>
                            </w:tblGrid>
                            <w:tr w:rsidR="001E71DE">
                              <w:trPr>
                                <w:trHeight w:val="5088"/>
                              </w:trPr>
                              <w:tc>
                                <w:tcPr>
                                  <w:tcW w:w="9708" w:type="dxa"/>
                                  <w:tcBorders>
                                    <w:top w:val="single" w:sz="4" w:space="0" w:color="000000"/>
                                    <w:left w:val="single" w:sz="4" w:space="0" w:color="000000"/>
                                    <w:bottom w:val="single" w:sz="4" w:space="0" w:color="000000"/>
                                    <w:right w:val="single" w:sz="4" w:space="0" w:color="000000"/>
                                  </w:tcBorders>
                                  <w:shd w:val="clear" w:color="auto" w:fill="auto"/>
                                </w:tcPr>
                                <w:p w:rsidR="001E71DE" w:rsidRDefault="001E71DE">
                                  <w:pPr>
                                    <w:snapToGrid w:val="0"/>
                                    <w:jc w:val="both"/>
                                    <w:rPr>
                                      <w:ins w:id="27" w:author="Raul Monge" w:date="2016-01-21T09:57:00Z"/>
                                      <w:sz w:val="24"/>
                                    </w:rPr>
                                  </w:pPr>
                                  <w:r>
                                    <w:rPr>
                                      <w:sz w:val="24"/>
                                    </w:rPr>
                                    <w:t>Las Arquitecturas de Referencias (AR/RA) y Arquitecturas de Referencias de Seguridad (ARS/SRA) no son implementables. Éstos son modelos abstractos y no pueden ser evaluados con respecto a la seguridad o desempeño por medio de testing o exprimentación. Una RA o SRA es similar a un patrón y su uso es similar, permite ayudar en la implementación de nuevos sistemas, ser guía para novatos sobre el sistema en si y evaluar el sistema o compararlo con otros. Principalmente la evaluación se basará en cuán bien reflejan o representan los conceptos qu</w:t>
                                  </w:r>
                                  <w:ins w:id="28" w:author="Raul Monge" w:date="2016-01-21T09:56:00Z">
                                    <w:r>
                                      <w:rPr>
                                        <w:sz w:val="24"/>
                                      </w:rPr>
                                      <w:t>e</w:t>
                                    </w:r>
                                  </w:ins>
                                  <w:r>
                                    <w:rPr>
                                      <w:sz w:val="24"/>
                                    </w:rPr>
                                    <w:t xml:space="preserve"> describen del sistema, qué tan completo y precisos son, cómo pueden ser aplicados a algún diseño or evaluación del sistema y </w:t>
                                  </w:r>
                                  <w:del w:id="29" w:author="Raul Monge" w:date="2016-01-21T09:56:00Z">
                                    <w:r w:rsidDel="00B007D9">
                                      <w:rPr>
                                        <w:sz w:val="24"/>
                                      </w:rPr>
                                      <w:delText xml:space="preserve">que </w:delText>
                                    </w:r>
                                  </w:del>
                                  <w:ins w:id="30" w:author="Raul Monge" w:date="2016-01-21T09:56:00Z">
                                    <w:r>
                                      <w:rPr>
                                        <w:sz w:val="24"/>
                                      </w:rPr>
                                      <w:t xml:space="preserve">qué </w:t>
                                    </w:r>
                                  </w:ins>
                                  <w:r>
                                    <w:rPr>
                                      <w:sz w:val="24"/>
                                    </w:rPr>
                                    <w:t xml:space="preserve">tan útiles son para ciertas funciones relevantes. </w:t>
                                  </w:r>
                                </w:p>
                                <w:p w:rsidR="001E71DE" w:rsidRDefault="001E71DE">
                                  <w:pPr>
                                    <w:snapToGrid w:val="0"/>
                                    <w:jc w:val="both"/>
                                    <w:rPr>
                                      <w:ins w:id="31" w:author="Raul Monge" w:date="2016-01-21T09:57:00Z"/>
                                      <w:sz w:val="24"/>
                                    </w:rPr>
                                  </w:pPr>
                                </w:p>
                                <w:p w:rsidR="001E71DE" w:rsidDel="00B007D9" w:rsidRDefault="001E71DE">
                                  <w:pPr>
                                    <w:snapToGrid w:val="0"/>
                                    <w:jc w:val="both"/>
                                    <w:rPr>
                                      <w:del w:id="32" w:author="Raul Monge" w:date="2016-01-21T10:00:00Z"/>
                                      <w:sz w:val="24"/>
                                      <w:lang w:val="es-ES_tradnl"/>
                                    </w:rPr>
                                  </w:pPr>
                                  <w:r>
                                    <w:rPr>
                                      <w:sz w:val="24"/>
                                    </w:rPr>
                                    <w:t>La validación final se da cuando desarrolladores practicantes o expertos, en el área del tipo de sistema, los encuentran útiles y convenientes para construir o explicar una arquitectura concreta. La validación de los artefactos generados en este trabajo será a través de la revisión realizada por expertos en el área de computer science y patrones, por medio de la asistencia de conferencias. Al ser aceptados, presentados, mejorados y publicados en conferencias *PLoP, tendremos un respaldo de la utilidad de estos p</w:t>
                                  </w:r>
                                  <w:proofErr w:type="spellStart"/>
                                  <w:r>
                                    <w:rPr>
                                      <w:sz w:val="24"/>
                                      <w:lang w:val="es-ES_tradnl"/>
                                    </w:rPr>
                                    <w:t>atrones</w:t>
                                  </w:r>
                                  <w:proofErr w:type="spellEnd"/>
                                  <w:r>
                                    <w:rPr>
                                      <w:sz w:val="24"/>
                                      <w:lang w:val="es-ES_tradnl"/>
                                    </w:rPr>
                                    <w:t>. Los patrones antes de ser publicados, son refinados a través del proceso llamado “</w:t>
                                  </w:r>
                                  <w:proofErr w:type="spellStart"/>
                                  <w:r>
                                    <w:rPr>
                                      <w:sz w:val="24"/>
                                      <w:lang w:val="es-ES_tradnl"/>
                                    </w:rPr>
                                    <w:t>Shepherding</w:t>
                                  </w:r>
                                  <w:proofErr w:type="spellEnd"/>
                                  <w:r>
                                    <w:rPr>
                                      <w:sz w:val="24"/>
                                      <w:lang w:val="es-ES_tradnl"/>
                                    </w:rPr>
                                    <w:t xml:space="preserve">”. Para esta tesis se espera ir a las conferencias: </w:t>
                                  </w:r>
                                  <w:proofErr w:type="spellStart"/>
                                  <w:r>
                                    <w:rPr>
                                      <w:sz w:val="24"/>
                                      <w:lang w:val="es-ES_tradnl"/>
                                    </w:rPr>
                                    <w:t>AsianPLoP</w:t>
                                  </w:r>
                                  <w:proofErr w:type="spellEnd"/>
                                  <w:r>
                                    <w:rPr>
                                      <w:sz w:val="24"/>
                                      <w:lang w:val="es-ES_tradnl"/>
                                    </w:rPr>
                                    <w:t xml:space="preserve"> y </w:t>
                                  </w:r>
                                  <w:proofErr w:type="spellStart"/>
                                  <w:r>
                                    <w:rPr>
                                      <w:sz w:val="24"/>
                                      <w:lang w:val="es-ES_tradnl"/>
                                    </w:rPr>
                                    <w:t>EuroPLoP</w:t>
                                  </w:r>
                                  <w:proofErr w:type="spellEnd"/>
                                  <w:r>
                                    <w:rPr>
                                      <w:sz w:val="24"/>
                                      <w:lang w:val="es-ES_tradnl"/>
                                    </w:rPr>
                                    <w:t>.</w:t>
                                  </w:r>
                                </w:p>
                                <w:p w:rsidR="001E71DE" w:rsidRDefault="001E71DE">
                                  <w:pPr>
                                    <w:snapToGrid w:val="0"/>
                                    <w:jc w:val="both"/>
                                    <w:rPr>
                                      <w:ins w:id="33" w:author="Raul Monge" w:date="2016-01-21T10:00:00Z"/>
                                      <w:sz w:val="24"/>
                                      <w:lang w:val="es-ES_tradnl"/>
                                    </w:rPr>
                                  </w:pPr>
                                </w:p>
                                <w:p w:rsidR="001E71DE" w:rsidRDefault="001E71DE">
                                  <w:pPr>
                                    <w:snapToGrid w:val="0"/>
                                    <w:jc w:val="both"/>
                                    <w:rPr>
                                      <w:ins w:id="34" w:author="Raul Monge" w:date="2016-01-21T10:02:00Z"/>
                                    </w:rPr>
                                  </w:pPr>
                                </w:p>
                                <w:p w:rsidR="001E71DE" w:rsidDel="00B007D9" w:rsidRDefault="001E71DE">
                                  <w:pPr>
                                    <w:snapToGrid w:val="0"/>
                                    <w:jc w:val="both"/>
                                    <w:rPr>
                                      <w:del w:id="35" w:author="Raul Monge" w:date="2016-01-21T09:59:00Z"/>
                                    </w:rPr>
                                  </w:pPr>
                                  <w:ins w:id="36" w:author="Raul Monge" w:date="2016-01-21T10:02:00Z">
                                    <w:r>
                                      <w:rPr>
                                        <w:sz w:val="24"/>
                                        <w:lang w:val="es-ES_tradnl"/>
                                      </w:rPr>
                                      <w:t>Se utilizarán conocimientos en ingeniería de software experimental para probar la usabilidad de nuestra propuesta. Queremos medir qué tan bien el modelo abstrae los conceptos obtenidos y cuán bien son entendidos por los sujetos.</w:t>
                                    </w:r>
                                  </w:ins>
                                </w:p>
                                <w:p w:rsidR="001E71DE" w:rsidRPr="00B007D9" w:rsidRDefault="001E71DE">
                                  <w:pPr>
                                    <w:snapToGrid w:val="0"/>
                                    <w:jc w:val="both"/>
                                    <w:rPr>
                                      <w:sz w:val="24"/>
                                      <w:lang w:val="es-ES_tradnl"/>
                                      <w:rPrChange w:id="37" w:author="Raul Monge" w:date="2016-01-21T10:00:00Z">
                                        <w:rPr/>
                                      </w:rPrChange>
                                    </w:rPr>
                                  </w:pPr>
                                  <w:del w:id="38" w:author="Raul Monge" w:date="2016-01-21T09:59:00Z">
                                    <w:r w:rsidDel="00B007D9">
                                      <w:rPr>
                                        <w:sz w:val="24"/>
                                        <w:lang w:val="es-ES_tradnl"/>
                                      </w:rPr>
                                      <w:delText>Se utilizarán conocimientos en ingeniería de software experimental para probar la usabilidad de nuestra propuesta. Queremos medir qué tan bien el modelo abstrae los conceptos obtenidos y cuán bien son entendidos por los sujetos.</w:delText>
                                    </w:r>
                                  </w:del>
                                </w:p>
                              </w:tc>
                            </w:tr>
                          </w:tbl>
                          <w:p w:rsidR="001E71DE" w:rsidRDefault="001E71DE">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left:0;text-align:left;margin-left:-.35pt;margin-top:14.7pt;width:482.05pt;height:301.3pt;z-index:251661824;visibility:visible;mso-wrap-style:square;mso-width-percent:0;mso-height-percent:0;mso-wrap-distance-left:0;mso-wrap-distance-top:0;mso-wrap-distance-right:7.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" stroked="f">
                <v:textbox style="mso-next-textbox:#Text Box 11" inset="0,0,0,0">
                  <w:txbxContent>
                    <w:tbl>
                      <w:tblPr>
                        <w:tblW w:w="0" w:type="auto"/>
                        <w:tblInd w:w="70" w:type="dxa"/>
                        <w:tblLayout w:type="fixed"/>
                        <w:tblCellMar>
                          <w:left w:w="70" w:type="dxa"/>
                          <w:right w:w="70" w:type="dxa"/>
                        </w:tblCellMar>
                        <w:tblLook w:val="0000" w:firstRow="0" w:lastRow="0" w:firstColumn="0" w:lastColumn="0" w:noHBand="0" w:noVBand="0"/>
                      </w:tblPr>
                      <w:tblGrid>
                        <w:gridCol w:w="9708"/>
                      </w:tblGrid>
                      <w:tr w:rsidR="001E71DE">
                        <w:trPr>
                          <w:trHeight w:val="5088"/>
                        </w:trPr>
                        <w:tc>
                          <w:tcPr>
                            <w:tcW w:w="9708" w:type="dxa"/>
                            <w:tcBorders>
                              <w:top w:val="single" w:sz="4" w:space="0" w:color="000000"/>
                              <w:left w:val="single" w:sz="4" w:space="0" w:color="000000"/>
                              <w:bottom w:val="single" w:sz="4" w:space="0" w:color="000000"/>
                              <w:right w:val="single" w:sz="4" w:space="0" w:color="000000"/>
                            </w:tcBorders>
                            <w:shd w:val="clear" w:color="auto" w:fill="auto"/>
                          </w:tcPr>
                          <w:p w:rsidR="001E71DE" w:rsidRDefault="001E71DE">
                            <w:pPr>
                              <w:snapToGrid w:val="0"/>
                              <w:jc w:val="both"/>
                              <w:rPr>
                                <w:ins w:id="39" w:author="Raul Monge" w:date="2016-01-21T09:57:00Z"/>
                                <w:sz w:val="24"/>
                              </w:rPr>
                            </w:pPr>
                            <w:r>
                              <w:rPr>
                                <w:sz w:val="24"/>
                              </w:rPr>
                              <w:t>Las Arquitecturas de Referencias (AR/RA) y Arquitecturas de Referencias de Seguridad (ARS/SRA) no son implementables. Éstos son modelos abstractos y no pueden ser evaluados con respecto a la seguridad o desempeño por medio de testing o exprimentación. Una RA o SRA es similar a un patrón y su uso es similar, permite ayudar en la implementación de nuevos sistemas, ser guía para novatos sobre el sistema en si y evaluar el sistema o compararlo con otros. Principalmente la evaluación se basará en cuán bien reflejan o representan los conceptos qu</w:t>
                            </w:r>
                            <w:ins w:id="40" w:author="Raul Monge" w:date="2016-01-21T09:56:00Z">
                              <w:r>
                                <w:rPr>
                                  <w:sz w:val="24"/>
                                </w:rPr>
                                <w:t>e</w:t>
                              </w:r>
                            </w:ins>
                            <w:r>
                              <w:rPr>
                                <w:sz w:val="24"/>
                              </w:rPr>
                              <w:t xml:space="preserve"> describen del sistema, qué tan completo y precisos son, cómo pueden ser aplicados a algún diseño or evaluación del sistema y </w:t>
                            </w:r>
                            <w:del w:id="41" w:author="Raul Monge" w:date="2016-01-21T09:56:00Z">
                              <w:r w:rsidDel="00B007D9">
                                <w:rPr>
                                  <w:sz w:val="24"/>
                                </w:rPr>
                                <w:delText xml:space="preserve">que </w:delText>
                              </w:r>
                            </w:del>
                            <w:ins w:id="42" w:author="Raul Monge" w:date="2016-01-21T09:56:00Z">
                              <w:r>
                                <w:rPr>
                                  <w:sz w:val="24"/>
                                </w:rPr>
                                <w:t xml:space="preserve">qué </w:t>
                              </w:r>
                            </w:ins>
                            <w:r>
                              <w:rPr>
                                <w:sz w:val="24"/>
                              </w:rPr>
                              <w:t xml:space="preserve">tan útiles son para ciertas funciones relevantes. </w:t>
                            </w:r>
                          </w:p>
                          <w:p w:rsidR="001E71DE" w:rsidRDefault="001E71DE">
                            <w:pPr>
                              <w:snapToGrid w:val="0"/>
                              <w:jc w:val="both"/>
                              <w:rPr>
                                <w:ins w:id="43" w:author="Raul Monge" w:date="2016-01-21T09:57:00Z"/>
                                <w:sz w:val="24"/>
                              </w:rPr>
                            </w:pPr>
                          </w:p>
                          <w:p w:rsidR="001E71DE" w:rsidDel="00B007D9" w:rsidRDefault="001E71DE">
                            <w:pPr>
                              <w:snapToGrid w:val="0"/>
                              <w:jc w:val="both"/>
                              <w:rPr>
                                <w:del w:id="44" w:author="Raul Monge" w:date="2016-01-21T10:00:00Z"/>
                                <w:sz w:val="24"/>
                                <w:lang w:val="es-ES_tradnl"/>
                              </w:rPr>
                            </w:pPr>
                            <w:r>
                              <w:rPr>
                                <w:sz w:val="24"/>
                              </w:rPr>
                              <w:t>La validación final se da cuando desarrolladores practicantes o expertos, en el área del tipo de sistema, los encuentran útiles y convenientes para construir o explicar una arquitectura concreta. La validación de los artefactos generados en este trabajo será a través de la revisión realizada por expertos en el área de computer science y patrones, por medio de la asistencia de conferencias. Al ser aceptados, presentados, mejorados y publicados en conferencias *PLoP, tendremos un respaldo de la utilidad de estos p</w:t>
                            </w:r>
                            <w:proofErr w:type="spellStart"/>
                            <w:r>
                              <w:rPr>
                                <w:sz w:val="24"/>
                                <w:lang w:val="es-ES_tradnl"/>
                              </w:rPr>
                              <w:t>atrones</w:t>
                            </w:r>
                            <w:proofErr w:type="spellEnd"/>
                            <w:r>
                              <w:rPr>
                                <w:sz w:val="24"/>
                                <w:lang w:val="es-ES_tradnl"/>
                              </w:rPr>
                              <w:t>. Los patrones antes de ser publicados, son refinados a través del proceso llamado “</w:t>
                            </w:r>
                            <w:proofErr w:type="spellStart"/>
                            <w:r>
                              <w:rPr>
                                <w:sz w:val="24"/>
                                <w:lang w:val="es-ES_tradnl"/>
                              </w:rPr>
                              <w:t>Shepherding</w:t>
                            </w:r>
                            <w:proofErr w:type="spellEnd"/>
                            <w:r>
                              <w:rPr>
                                <w:sz w:val="24"/>
                                <w:lang w:val="es-ES_tradnl"/>
                              </w:rPr>
                              <w:t xml:space="preserve">”. Para esta tesis se espera ir a las conferencias: </w:t>
                            </w:r>
                            <w:proofErr w:type="spellStart"/>
                            <w:r>
                              <w:rPr>
                                <w:sz w:val="24"/>
                                <w:lang w:val="es-ES_tradnl"/>
                              </w:rPr>
                              <w:t>AsianPLoP</w:t>
                            </w:r>
                            <w:proofErr w:type="spellEnd"/>
                            <w:r>
                              <w:rPr>
                                <w:sz w:val="24"/>
                                <w:lang w:val="es-ES_tradnl"/>
                              </w:rPr>
                              <w:t xml:space="preserve"> y </w:t>
                            </w:r>
                            <w:proofErr w:type="spellStart"/>
                            <w:r>
                              <w:rPr>
                                <w:sz w:val="24"/>
                                <w:lang w:val="es-ES_tradnl"/>
                              </w:rPr>
                              <w:t>EuroPLoP</w:t>
                            </w:r>
                            <w:proofErr w:type="spellEnd"/>
                            <w:r>
                              <w:rPr>
                                <w:sz w:val="24"/>
                                <w:lang w:val="es-ES_tradnl"/>
                              </w:rPr>
                              <w:t>.</w:t>
                            </w:r>
                          </w:p>
                          <w:p w:rsidR="001E71DE" w:rsidRDefault="001E71DE">
                            <w:pPr>
                              <w:snapToGrid w:val="0"/>
                              <w:jc w:val="both"/>
                              <w:rPr>
                                <w:ins w:id="45" w:author="Raul Monge" w:date="2016-01-21T10:00:00Z"/>
                                <w:sz w:val="24"/>
                                <w:lang w:val="es-ES_tradnl"/>
                              </w:rPr>
                            </w:pPr>
                          </w:p>
                          <w:p w:rsidR="001E71DE" w:rsidRDefault="001E71DE">
                            <w:pPr>
                              <w:snapToGrid w:val="0"/>
                              <w:jc w:val="both"/>
                              <w:rPr>
                                <w:ins w:id="46" w:author="Raul Monge" w:date="2016-01-21T10:02:00Z"/>
                              </w:rPr>
                            </w:pPr>
                          </w:p>
                          <w:p w:rsidR="001E71DE" w:rsidDel="00B007D9" w:rsidRDefault="001E71DE">
                            <w:pPr>
                              <w:snapToGrid w:val="0"/>
                              <w:jc w:val="both"/>
                              <w:rPr>
                                <w:del w:id="47" w:author="Raul Monge" w:date="2016-01-21T09:59:00Z"/>
                              </w:rPr>
                            </w:pPr>
                            <w:ins w:id="48" w:author="Raul Monge" w:date="2016-01-21T10:02:00Z">
                              <w:r>
                                <w:rPr>
                                  <w:sz w:val="24"/>
                                  <w:lang w:val="es-ES_tradnl"/>
                                </w:rPr>
                                <w:t>Se utilizarán conocimientos en ingeniería de software experimental para probar la usabilidad de nuestra propuesta. Queremos medir qué tan bien el modelo abstrae los conceptos obtenidos y cuán bien son entendidos por los sujetos.</w:t>
                              </w:r>
                            </w:ins>
                          </w:p>
                          <w:p w:rsidR="001E71DE" w:rsidRPr="00B007D9" w:rsidRDefault="001E71DE">
                            <w:pPr>
                              <w:snapToGrid w:val="0"/>
                              <w:jc w:val="both"/>
                              <w:rPr>
                                <w:sz w:val="24"/>
                                <w:lang w:val="es-ES_tradnl"/>
                                <w:rPrChange w:id="49" w:author="Raul Monge" w:date="2016-01-21T10:00:00Z">
                                  <w:rPr/>
                                </w:rPrChange>
                              </w:rPr>
                            </w:pPr>
                            <w:del w:id="50" w:author="Raul Monge" w:date="2016-01-21T09:59:00Z">
                              <w:r w:rsidDel="00B007D9">
                                <w:rPr>
                                  <w:sz w:val="24"/>
                                  <w:lang w:val="es-ES_tradnl"/>
                                </w:rPr>
                                <w:delText>Se utilizarán conocimientos en ingeniería de software experimental para probar la usabilidad de nuestra propuesta. Queremos medir qué tan bien el modelo abstrae los conceptos obtenidos y cuán bien son entendidos por los sujetos.</w:delText>
                              </w:r>
                            </w:del>
                          </w:p>
                        </w:tc>
                      </w:tr>
                    </w:tbl>
                    <w:p w:rsidR="001E71DE" w:rsidRDefault="001E71DE">
                      <w:r>
                        <w:t xml:space="preserve"> </w:t>
                      </w:r>
                    </w:p>
                  </w:txbxContent>
                </v:textbox>
                <w10:wrap type="square"/>
              </v:shape>
            </w:pict>
          </mc:Fallback>
        </mc:AlternateContent>
      </w:r>
    </w:p>
    <w:p w:rsidR="00661938" w:rsidDel="00B007D9" w:rsidRDefault="00661938">
      <w:pPr>
        <w:ind w:left="681" w:right="284"/>
        <w:jc w:val="both"/>
        <w:rPr>
          <w:del w:id="51" w:author="Raul Monge" w:date="2016-01-21T10:01:00Z"/>
          <w:sz w:val="24"/>
        </w:rPr>
      </w:pPr>
      <w:del w:id="52" w:author="Raul Monge" w:date="2016-01-21T10:01:00Z">
        <w:r w:rsidDel="00B007D9">
          <w:delText>(Su extensión no debe exceder el espacio disponible)</w:delText>
        </w:r>
      </w:del>
    </w:p>
    <w:p w:rsidR="00661938" w:rsidDel="00B007D9" w:rsidRDefault="00661938">
      <w:pPr>
        <w:rPr>
          <w:del w:id="53" w:author="Raul Monge" w:date="2016-01-21T09:58:00Z"/>
          <w:sz w:val="24"/>
        </w:rPr>
      </w:pPr>
    </w:p>
    <w:p w:rsidR="00661938" w:rsidRDefault="00661938" w:rsidP="00B007D9">
      <w:pPr>
        <w:jc w:val="both"/>
        <w:rPr>
          <w:sz w:val="24"/>
        </w:rPr>
        <w:pPrChange w:id="54" w:author="Raul Monge" w:date="2016-01-21T10:01:00Z">
          <w:pPr>
            <w:tabs>
              <w:tab w:val="left" w:pos="1397"/>
            </w:tabs>
          </w:pPr>
        </w:pPrChange>
      </w:pPr>
    </w:p>
    <w:p w:rsidR="00661938" w:rsidDel="009D71E4" w:rsidRDefault="00B007D9">
      <w:pPr>
        <w:jc w:val="both"/>
        <w:rPr>
          <w:del w:id="55" w:author="Raul Monge" w:date="2016-01-21T10:03:00Z"/>
          <w:sz w:val="24"/>
        </w:rPr>
      </w:pPr>
      <w:r>
        <w:rPr>
          <w:noProof/>
          <w:lang w:val="es-ES"/>
        </w:rPr>
        <mc:AlternateContent>
          <mc:Choice Requires="wps">
            <w:drawing>
              <wp:anchor distT="0" distB="0" distL="114300" distR="114300" simplePos="0" relativeHeight="251662848" behindDoc="0" locked="0" layoutInCell="1" allowOverlap="1">
                <wp:simplePos x="0" y="0"/>
                <wp:positionH relativeFrom="column">
                  <wp:posOffset>3026410</wp:posOffset>
                </wp:positionH>
                <wp:positionV relativeFrom="paragraph">
                  <wp:posOffset>-2117090</wp:posOffset>
                </wp:positionV>
                <wp:extent cx="25400" cy="363855"/>
                <wp:effectExtent l="0" t="0" r="0" b="0"/>
                <wp:wrapTight wrapText="bothSides">
                  <wp:wrapPolygon edited="0">
                    <wp:start x="0" y="0"/>
                    <wp:lineTo x="21600" y="0"/>
                    <wp:lineTo x="21600" y="21600"/>
                    <wp:lineTo x="0" y="21600"/>
                    <wp:lineTo x="0" y="0"/>
                  </wp:wrapPolygon>
                </wp:wrapTight>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9"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left:0;text-align:left;margin-left:238.3pt;margin-top:-166.65pt;width:2pt;height:28.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" filled="f" stroked="f">
                <v:textbox inset=",7.2pt,,7.2pt">
                  <w:txbxContent/>
                </v:textbox>
                <w10:wrap type="tight"/>
              </v:shape>
            </w:pict>
          </mc:Fallback>
        </mc:AlternateContent>
      </w:r>
    </w:p>
    <w:p w:rsidR="00661938" w:rsidDel="009D71E4" w:rsidRDefault="00661938">
      <w:pPr>
        <w:jc w:val="both"/>
        <w:rPr>
          <w:del w:id="56" w:author="Raul Monge" w:date="2016-01-21T10:03:00Z"/>
          <w:sz w:val="24"/>
        </w:rPr>
      </w:pPr>
    </w:p>
    <w:p w:rsidR="00661938" w:rsidRDefault="00661938">
      <w:pPr>
        <w:jc w:val="both"/>
        <w:rPr>
          <w:sz w:val="24"/>
        </w:rPr>
      </w:pPr>
    </w:p>
    <w:p w:rsidR="00661938" w:rsidRDefault="00661938">
      <w:pPr>
        <w:jc w:val="both"/>
        <w:rPr>
          <w:b/>
          <w:sz w:val="24"/>
        </w:rPr>
      </w:pPr>
    </w:p>
    <w:p w:rsidR="00661938" w:rsidRDefault="00661938">
      <w:pPr>
        <w:numPr>
          <w:ilvl w:val="1"/>
          <w:numId w:val="2"/>
        </w:numPr>
        <w:jc w:val="both"/>
        <w:rPr>
          <w:b/>
          <w:sz w:val="24"/>
        </w:rPr>
      </w:pPr>
      <w:r>
        <w:rPr>
          <w:b/>
          <w:sz w:val="24"/>
        </w:rPr>
        <w:t>VII.</w:t>
      </w:r>
      <w:r>
        <w:rPr>
          <w:b/>
          <w:sz w:val="24"/>
        </w:rPr>
        <w:tab/>
      </w:r>
      <w:r>
        <w:rPr>
          <w:b/>
          <w:sz w:val="24"/>
        </w:rPr>
        <w:tab/>
        <w:t>RECURSOS</w:t>
      </w:r>
    </w:p>
    <w:p w:rsidR="00661938" w:rsidRDefault="00661938">
      <w:pPr>
        <w:jc w:val="both"/>
        <w:rPr>
          <w:b/>
          <w:sz w:val="24"/>
        </w:rPr>
      </w:pPr>
    </w:p>
    <w:p w:rsidR="00661938" w:rsidRDefault="00661938">
      <w:pPr>
        <w:pStyle w:val="Ttulo2"/>
        <w:tabs>
          <w:tab w:val="left" w:pos="426"/>
        </w:tabs>
        <w:ind w:left="454" w:hanging="28"/>
        <w:rPr>
          <w:b/>
          <w:sz w:val="24"/>
        </w:rPr>
      </w:pPr>
      <w:r>
        <w:t>VII.1</w:t>
      </w:r>
      <w:r>
        <w:tab/>
        <w:t>RECURSOS DISPONIBLES</w:t>
      </w:r>
    </w:p>
    <w:p w:rsidR="00661938" w:rsidRDefault="00661938">
      <w:pPr>
        <w:jc w:val="both"/>
        <w:rPr>
          <w:b/>
          <w:sz w:val="24"/>
        </w:rPr>
      </w:pPr>
    </w:p>
    <w:p w:rsidR="00661938" w:rsidRDefault="00661938">
      <w:pPr>
        <w:ind w:left="681" w:right="425"/>
        <w:jc w:val="both"/>
        <w:rPr>
          <w:sz w:val="24"/>
        </w:rPr>
      </w:pPr>
      <w:r>
        <w:rPr>
          <w:sz w:val="24"/>
        </w:rPr>
        <w:t xml:space="preserve">Señale medios y recursos con que cuenta el Departamento de Informática de la UTFSM, para realizar el proyecto de tesis (libros, software, laboratorios, etc.). </w:t>
      </w:r>
    </w:p>
    <w:p w:rsidR="00661938" w:rsidRDefault="00661938">
      <w:pPr>
        <w:ind w:left="681" w:right="425"/>
        <w:jc w:val="both"/>
        <w:rPr>
          <w:sz w:val="24"/>
        </w:rPr>
      </w:pPr>
    </w:p>
    <w:p w:rsidR="00661938" w:rsidRDefault="00661938">
      <w:pPr>
        <w:ind w:left="681" w:right="425"/>
        <w:jc w:val="both"/>
        <w:rPr>
          <w:sz w:val="24"/>
        </w:rPr>
      </w:pPr>
      <w:r>
        <w:rPr>
          <w:sz w:val="24"/>
        </w:rPr>
        <w:t>(</w:t>
      </w:r>
      <w:r>
        <w:t>Su extensión no debe exceder el espacio disponible)</w:t>
      </w:r>
    </w:p>
    <w:p w:rsidR="00661938" w:rsidRDefault="00661938">
      <w:pPr>
        <w:jc w:val="both"/>
        <w:rPr>
          <w:sz w:val="24"/>
        </w:rPr>
      </w:pPr>
    </w:p>
    <w:tbl>
      <w:tblPr>
        <w:tblW w:w="0" w:type="auto"/>
        <w:tblInd w:w="-35" w:type="dxa"/>
        <w:tblLayout w:type="fixed"/>
        <w:tblCellMar>
          <w:left w:w="70" w:type="dxa"/>
          <w:right w:w="70" w:type="dxa"/>
        </w:tblCellMar>
        <w:tblLook w:val="0000" w:firstRow="0" w:lastRow="0" w:firstColumn="0" w:lastColumn="0" w:noHBand="0" w:noVBand="0"/>
      </w:tblPr>
      <w:tblGrid>
        <w:gridCol w:w="9512"/>
      </w:tblGrid>
      <w:tr w:rsidR="00661938">
        <w:trPr>
          <w:trHeight w:val="1034"/>
        </w:trPr>
        <w:tc>
          <w:tcPr>
            <w:tcW w:w="9512" w:type="dxa"/>
            <w:tcBorders>
              <w:top w:val="single" w:sz="4" w:space="0" w:color="000000"/>
              <w:left w:val="single" w:sz="4" w:space="0" w:color="000000"/>
              <w:bottom w:val="single" w:sz="4" w:space="0" w:color="000000"/>
              <w:right w:val="single" w:sz="4" w:space="0" w:color="000000"/>
            </w:tcBorders>
            <w:shd w:val="clear" w:color="auto" w:fill="auto"/>
          </w:tcPr>
          <w:p w:rsidR="00661938" w:rsidRDefault="00661938">
            <w:pPr>
              <w:snapToGrid w:val="0"/>
              <w:jc w:val="both"/>
              <w:rPr>
                <w:sz w:val="24"/>
              </w:rPr>
            </w:pPr>
          </w:p>
          <w:p w:rsidR="00661938" w:rsidRDefault="00661938">
            <w:pPr>
              <w:jc w:val="both"/>
            </w:pPr>
            <w:r>
              <w:rPr>
                <w:rFonts w:ascii="Liberation Serif" w:hAnsi="Liberation Serif" w:cs="Liberation Serif"/>
                <w:sz w:val="24"/>
              </w:rPr>
              <w:t>Acceso a biblioteca electrónica para lectura de papers necesarios para la tesis.</w:t>
            </w:r>
          </w:p>
        </w:tc>
      </w:tr>
    </w:tbl>
    <w:p w:rsidR="00661938" w:rsidRDefault="00661938">
      <w:pPr>
        <w:jc w:val="both"/>
        <w:rPr>
          <w:sz w:val="24"/>
        </w:rPr>
      </w:pPr>
    </w:p>
    <w:p w:rsidR="00661938" w:rsidRDefault="00661938">
      <w:pPr>
        <w:jc w:val="both"/>
        <w:rPr>
          <w:sz w:val="24"/>
        </w:rPr>
      </w:pPr>
    </w:p>
    <w:p w:rsidR="00661938" w:rsidRDefault="00661938">
      <w:pPr>
        <w:pStyle w:val="Ttulo2"/>
        <w:tabs>
          <w:tab w:val="left" w:pos="426"/>
        </w:tabs>
        <w:ind w:left="454" w:hanging="28"/>
        <w:rPr>
          <w:b/>
          <w:sz w:val="24"/>
        </w:rPr>
      </w:pPr>
      <w:r>
        <w:t>VII.2</w:t>
      </w:r>
      <w:r>
        <w:tab/>
        <w:t>RECURSOS SOLICITADOS</w:t>
      </w:r>
    </w:p>
    <w:p w:rsidR="00661938" w:rsidRDefault="00661938">
      <w:pPr>
        <w:ind w:firstLine="227"/>
        <w:jc w:val="both"/>
        <w:rPr>
          <w:b/>
          <w:sz w:val="24"/>
        </w:rPr>
      </w:pPr>
    </w:p>
    <w:p w:rsidR="00661938" w:rsidRDefault="00661938">
      <w:pPr>
        <w:ind w:left="681" w:right="142"/>
        <w:rPr>
          <w:b/>
          <w:sz w:val="24"/>
        </w:rPr>
      </w:pPr>
      <w:r>
        <w:rPr>
          <w:sz w:val="24"/>
        </w:rPr>
        <w:t xml:space="preserve">Señale medios y recursos no disponibles en el Departamento de Informática de la UTFSM, necesarios para realizar el proyecto de tesis (libros, software, laboratorios, etc. ). </w:t>
      </w:r>
      <w:r>
        <w:t>Su extensión no debe exceder el espacio disponible</w:t>
      </w:r>
    </w:p>
    <w:p w:rsidR="00661938" w:rsidRDefault="00661938">
      <w:pPr>
        <w:jc w:val="both"/>
        <w:rPr>
          <w:b/>
          <w:sz w:val="24"/>
        </w:rPr>
      </w:pPr>
    </w:p>
    <w:p w:rsidR="00661938" w:rsidRDefault="00B007D9">
      <w:pPr>
        <w:jc w:val="both"/>
        <w:rPr>
          <w:b/>
          <w:sz w:val="24"/>
          <w:lang w:val="es-CL" w:eastAsia="es-ES"/>
        </w:rPr>
      </w:pPr>
      <w:r>
        <w:rPr>
          <w:noProof/>
          <w:lang w:val="es-ES"/>
        </w:rPr>
        <mc:AlternateContent>
          <mc:Choice Requires="wps">
            <w:drawing>
              <wp:anchor distT="0" distB="0" distL="114935" distR="114935" simplePos="0" relativeHeight="251656704" behindDoc="0" locked="0" layoutInCell="1" allowOverlap="1">
                <wp:simplePos x="0" y="0"/>
                <wp:positionH relativeFrom="column">
                  <wp:posOffset>635</wp:posOffset>
                </wp:positionH>
                <wp:positionV relativeFrom="paragraph">
                  <wp:posOffset>109220</wp:posOffset>
                </wp:positionV>
                <wp:extent cx="5988050" cy="931545"/>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931545"/>
                        </a:xfrm>
                        <a:prstGeom prst="rect">
                          <a:avLst/>
                        </a:prstGeom>
                        <a:solidFill>
                          <a:srgbClr val="FFFFFF"/>
                        </a:solidFill>
                        <a:ln w="9525" cmpd="sng">
                          <a:solidFill>
                            <a:srgbClr val="000000"/>
                          </a:solidFill>
                          <a:prstDash val="solid"/>
                          <a:miter lim="800000"/>
                          <a:headEnd/>
                          <a:tailEnd/>
                        </a:ln>
                      </wps:spPr>
                      <wps:txbx>
                        <w:txbxContent>
                          <w:p w:rsidR="001E71DE" w:rsidRDefault="001E71DE"/>
                          <w:p w:rsidR="001E71DE" w:rsidRDefault="001E71DE">
                            <w:pPr>
                              <w:rPr>
                                <w:sz w:val="24"/>
                              </w:rPr>
                            </w:pPr>
                            <w:r>
                              <w:rPr>
                                <w:sz w:val="24"/>
                              </w:rPr>
                              <w:t xml:space="preserve">Dado que la única manera de evaluar esta tesis consiste en la presentación de esta propuesta  </w:t>
                            </w:r>
                          </w:p>
                          <w:p w:rsidR="001E71DE" w:rsidRDefault="001E71DE">
                            <w:pPr>
                              <w:rPr>
                                <w:sz w:val="24"/>
                              </w:rPr>
                            </w:pPr>
                            <w:r>
                              <w:rPr>
                                <w:sz w:val="24"/>
                              </w:rPr>
                              <w:t>en conferencias, se es necesario el apoyo económico para presentar el/los trabajo/s y así</w:t>
                            </w:r>
                          </w:p>
                          <w:p w:rsidR="001E71DE" w:rsidRDefault="001E71DE">
                            <w:r>
                              <w:rPr>
                                <w:sz w:val="24"/>
                              </w:rPr>
                              <w:t>cumplir con exigencias del programa.</w:t>
                            </w:r>
                          </w:p>
                        </w:txbxContent>
                      </wps:txbx>
                      <wps:bodyPr rot="0" vert="horz" wrap="square" lIns="158750" tIns="82550" rIns="158750" bIns="8255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5" type="#_x0000_t202" style="position:absolute;left:0;text-align:left;margin-left:.05pt;margin-top:8.6pt;width:471.5pt;height:73.3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">
                <v:textbox inset="12.5pt,6.5pt,12.5pt,6.5pt">
                  <w:txbxContent>
                    <w:p w:rsidR="001E71DE" w:rsidRDefault="001E71DE"/>
                    <w:p w:rsidR="001E71DE" w:rsidRDefault="001E71DE">
                      <w:pPr>
                        <w:rPr>
                          <w:sz w:val="24"/>
                        </w:rPr>
                      </w:pPr>
                      <w:r>
                        <w:rPr>
                          <w:sz w:val="24"/>
                        </w:rPr>
                        <w:t xml:space="preserve">Dado que la única manera de evaluar esta tesis consiste en la presentación de esta propuesta  </w:t>
                      </w:r>
                    </w:p>
                    <w:p w:rsidR="001E71DE" w:rsidRDefault="001E71DE">
                      <w:pPr>
                        <w:rPr>
                          <w:sz w:val="24"/>
                        </w:rPr>
                      </w:pPr>
                      <w:r>
                        <w:rPr>
                          <w:sz w:val="24"/>
                        </w:rPr>
                        <w:t>en conferencias, se es necesario el apoyo económico para presentar el/los trabajo/s y así</w:t>
                      </w:r>
                    </w:p>
                    <w:p w:rsidR="001E71DE" w:rsidRDefault="001E71DE">
                      <w:r>
                        <w:rPr>
                          <w:sz w:val="24"/>
                        </w:rPr>
                        <w:t>cumplir con exigencias del programa.</w:t>
                      </w:r>
                    </w:p>
                  </w:txbxContent>
                </v:textbox>
              </v:shape>
            </w:pict>
          </mc:Fallback>
        </mc:AlternateContent>
      </w:r>
    </w:p>
    <w:p w:rsidR="00661938" w:rsidRDefault="00661938">
      <w:pPr>
        <w:pStyle w:val="Piedepgina"/>
        <w:tabs>
          <w:tab w:val="clear" w:pos="4252"/>
          <w:tab w:val="clear" w:pos="8504"/>
        </w:tabs>
      </w:pPr>
    </w:p>
    <w:sectPr w:rsidR="00661938">
      <w:headerReference w:type="default" r:id="rId10"/>
      <w:footerReference w:type="default" r:id="rId11"/>
      <w:headerReference w:type="first" r:id="rId12"/>
      <w:footerReference w:type="first" r:id="rId13"/>
      <w:pgSz w:w="12240" w:h="15840"/>
      <w:pgMar w:top="623" w:right="618" w:bottom="850" w:left="1701" w:header="567" w:footer="794"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1DE" w:rsidRDefault="001E71DE">
      <w:r>
        <w:separator/>
      </w:r>
    </w:p>
  </w:endnote>
  <w:endnote w:type="continuationSeparator" w:id="0">
    <w:p w:rsidR="001E71DE" w:rsidRDefault="001E7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FreeSans">
    <w:charset w:val="01"/>
    <w:family w:val="swiss"/>
    <w:pitch w:val="default"/>
  </w:font>
  <w:font w:name="Arial">
    <w:panose1 w:val="020B0604020202020204"/>
    <w:charset w:val="00"/>
    <w:family w:val="auto"/>
    <w:pitch w:val="variable"/>
    <w:sig w:usb0="E0002AFF" w:usb1="C0007843" w:usb2="00000009" w:usb3="00000000" w:csb0="000001FF" w:csb1="00000000"/>
  </w:font>
  <w:font w:name="Liberation Serif">
    <w:altName w:val="Times New Roman"/>
    <w:charset w:val="01"/>
    <w:family w:val="roman"/>
    <w:pitch w:val="variable"/>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DE" w:rsidRDefault="001E71DE">
    <w:pPr>
      <w:pStyle w:val="Piedepgina"/>
      <w:pBdr>
        <w:top w:val="threeDEngrave" w:sz="24" w:space="1" w:color="000000"/>
        <w:left w:val="none" w:sz="0" w:space="0" w:color="000000"/>
        <w:bottom w:val="none" w:sz="0" w:space="0" w:color="000000"/>
        <w:right w:val="none" w:sz="0" w:space="0" w:color="000000"/>
      </w:pBdr>
      <w:tabs>
        <w:tab w:val="clear" w:pos="8504"/>
        <w:tab w:val="right" w:pos="9639"/>
      </w:tabs>
    </w:pPr>
    <w:r>
      <w:rPr>
        <w:b/>
      </w:rPr>
      <w:t xml:space="preserve">Proyecto de Tesis </w:t>
    </w:r>
    <w:r>
      <w:rPr>
        <w:b/>
      </w:rPr>
      <w:tab/>
    </w:r>
    <w:r>
      <w:rPr>
        <w:b/>
      </w:rPr>
      <w:tab/>
    </w:r>
    <w:r>
      <w:rPr>
        <w:rStyle w:val="Nmerodepgina"/>
        <w:color w:val="000000"/>
      </w:rPr>
      <w:fldChar w:fldCharType="begin"/>
    </w:r>
    <w:r>
      <w:rPr>
        <w:rStyle w:val="Nmerodepgina"/>
        <w:color w:val="000000"/>
      </w:rPr>
      <w:instrText xml:space="preserve"> PAGE </w:instrText>
    </w:r>
    <w:r>
      <w:rPr>
        <w:rStyle w:val="Nmerodepgina"/>
        <w:color w:val="000000"/>
      </w:rPr>
      <w:fldChar w:fldCharType="separate"/>
    </w:r>
    <w:r w:rsidR="00565C5C">
      <w:rPr>
        <w:rStyle w:val="Nmerodepgina"/>
        <w:noProof/>
        <w:color w:val="000000"/>
      </w:rPr>
      <w:t>6</w:t>
    </w:r>
    <w:r>
      <w:rPr>
        <w:rStyle w:val="Nmerodepgina"/>
        <w:color w:val="00000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DE" w:rsidRDefault="001E71D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1DE" w:rsidRDefault="001E71DE">
      <w:r>
        <w:separator/>
      </w:r>
    </w:p>
  </w:footnote>
  <w:footnote w:type="continuationSeparator" w:id="0">
    <w:p w:rsidR="001E71DE" w:rsidRDefault="001E71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DE" w:rsidRDefault="001E71DE">
    <w:pPr>
      <w:pStyle w:val="Encabezado"/>
      <w:jc w:val="center"/>
    </w:pPr>
    <w:r>
      <w:rPr>
        <w:noProof/>
        <w:lang w:val="es-ES"/>
      </w:rPr>
      <w:drawing>
        <wp:inline distT="0" distB="0" distL="0" distR="0">
          <wp:extent cx="3945255" cy="541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alphaModFix amt="0"/>
                    <a:extLst>
                      <a:ext uri="{28A0092B-C50C-407E-A947-70E740481C1C}">
                        <a14:useLocalDpi xmlns:a14="http://schemas.microsoft.com/office/drawing/2010/main" val="0"/>
                      </a:ext>
                    </a:extLst>
                  </a:blip>
                  <a:srcRect/>
                  <a:stretch>
                    <a:fillRect/>
                  </a:stretch>
                </pic:blipFill>
                <pic:spPr bwMode="auto">
                  <a:xfrm>
                    <a:off x="0" y="0"/>
                    <a:ext cx="3945255" cy="541655"/>
                  </a:xfrm>
                  <a:prstGeom prst="rect">
                    <a:avLst/>
                  </a:prstGeom>
                  <a:solidFill>
                    <a:srgbClr val="FFFFFF">
                      <a:alpha val="0"/>
                    </a:srgbClr>
                  </a:solid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DE" w:rsidRDefault="001E71D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lvlText w:val="%1."/>
      <w:lvlJc w:val="left"/>
      <w:pPr>
        <w:tabs>
          <w:tab w:val="num" w:pos="720"/>
        </w:tabs>
        <w:ind w:left="720" w:hanging="720"/>
      </w:pPr>
      <w:rPr>
        <w:b/>
        <w:sz w:val="24"/>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upperRoman"/>
      <w:lvlText w:val="%1."/>
      <w:lvlJc w:val="left"/>
      <w:pPr>
        <w:tabs>
          <w:tab w:val="num" w:pos="720"/>
        </w:tabs>
        <w:ind w:left="720" w:hanging="720"/>
      </w:pPr>
      <w:rPr>
        <w:b/>
        <w:sz w:val="24"/>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4"/>
    <w:lvl w:ilvl="0">
      <w:start w:val="1"/>
      <w:numFmt w:val="bullet"/>
      <w:lvlText w:val=""/>
      <w:lvlJc w:val="left"/>
      <w:pPr>
        <w:tabs>
          <w:tab w:val="num" w:pos="1174"/>
        </w:tabs>
        <w:ind w:left="1174" w:hanging="360"/>
      </w:pPr>
      <w:rPr>
        <w:rFonts w:ascii="Symbol" w:hAnsi="Symbol" w:cs="OpenSymbol"/>
        <w:sz w:val="24"/>
        <w:szCs w:val="20"/>
        <w:lang w:val="es-ES_tradnl" w:eastAsia="zh-CN" w:bidi="ar-SA"/>
      </w:rPr>
    </w:lvl>
    <w:lvl w:ilvl="1">
      <w:start w:val="1"/>
      <w:numFmt w:val="bullet"/>
      <w:lvlText w:val="◦"/>
      <w:lvlJc w:val="left"/>
      <w:pPr>
        <w:tabs>
          <w:tab w:val="num" w:pos="1534"/>
        </w:tabs>
        <w:ind w:left="1534" w:hanging="360"/>
      </w:pPr>
      <w:rPr>
        <w:rFonts w:ascii="OpenSymbol" w:hAnsi="OpenSymbol" w:cs="OpenSymbol"/>
      </w:rPr>
    </w:lvl>
    <w:lvl w:ilvl="2">
      <w:start w:val="1"/>
      <w:numFmt w:val="bullet"/>
      <w:lvlText w:val="▪"/>
      <w:lvlJc w:val="left"/>
      <w:pPr>
        <w:tabs>
          <w:tab w:val="num" w:pos="1894"/>
        </w:tabs>
        <w:ind w:left="1894" w:hanging="360"/>
      </w:pPr>
      <w:rPr>
        <w:rFonts w:ascii="OpenSymbol" w:hAnsi="OpenSymbol" w:cs="OpenSymbol"/>
      </w:rPr>
    </w:lvl>
    <w:lvl w:ilvl="3">
      <w:start w:val="1"/>
      <w:numFmt w:val="bullet"/>
      <w:lvlText w:val=""/>
      <w:lvlJc w:val="left"/>
      <w:pPr>
        <w:tabs>
          <w:tab w:val="num" w:pos="2254"/>
        </w:tabs>
        <w:ind w:left="2254" w:hanging="360"/>
      </w:pPr>
      <w:rPr>
        <w:rFonts w:ascii="Symbol" w:hAnsi="Symbol" w:cs="OpenSymbol"/>
        <w:sz w:val="24"/>
        <w:szCs w:val="20"/>
        <w:lang w:val="es-ES_tradnl" w:eastAsia="zh-CN" w:bidi="ar-SA"/>
      </w:rPr>
    </w:lvl>
    <w:lvl w:ilvl="4">
      <w:start w:val="1"/>
      <w:numFmt w:val="bullet"/>
      <w:lvlText w:val="◦"/>
      <w:lvlJc w:val="left"/>
      <w:pPr>
        <w:tabs>
          <w:tab w:val="num" w:pos="2614"/>
        </w:tabs>
        <w:ind w:left="2614" w:hanging="360"/>
      </w:pPr>
      <w:rPr>
        <w:rFonts w:ascii="OpenSymbol" w:hAnsi="OpenSymbol" w:cs="OpenSymbol"/>
      </w:rPr>
    </w:lvl>
    <w:lvl w:ilvl="5">
      <w:start w:val="1"/>
      <w:numFmt w:val="bullet"/>
      <w:lvlText w:val="▪"/>
      <w:lvlJc w:val="left"/>
      <w:pPr>
        <w:tabs>
          <w:tab w:val="num" w:pos="2974"/>
        </w:tabs>
        <w:ind w:left="2974" w:hanging="360"/>
      </w:pPr>
      <w:rPr>
        <w:rFonts w:ascii="OpenSymbol" w:hAnsi="OpenSymbol" w:cs="OpenSymbol"/>
      </w:rPr>
    </w:lvl>
    <w:lvl w:ilvl="6">
      <w:start w:val="1"/>
      <w:numFmt w:val="bullet"/>
      <w:lvlText w:val=""/>
      <w:lvlJc w:val="left"/>
      <w:pPr>
        <w:tabs>
          <w:tab w:val="num" w:pos="3334"/>
        </w:tabs>
        <w:ind w:left="3334" w:hanging="360"/>
      </w:pPr>
      <w:rPr>
        <w:rFonts w:ascii="Symbol" w:hAnsi="Symbol" w:cs="OpenSymbol"/>
        <w:sz w:val="24"/>
        <w:szCs w:val="20"/>
        <w:lang w:val="es-ES_tradnl" w:eastAsia="zh-CN" w:bidi="ar-SA"/>
      </w:rPr>
    </w:lvl>
    <w:lvl w:ilvl="7">
      <w:start w:val="1"/>
      <w:numFmt w:val="bullet"/>
      <w:lvlText w:val="◦"/>
      <w:lvlJc w:val="left"/>
      <w:pPr>
        <w:tabs>
          <w:tab w:val="num" w:pos="3694"/>
        </w:tabs>
        <w:ind w:left="3694" w:hanging="360"/>
      </w:pPr>
      <w:rPr>
        <w:rFonts w:ascii="OpenSymbol" w:hAnsi="OpenSymbol" w:cs="OpenSymbol"/>
      </w:rPr>
    </w:lvl>
    <w:lvl w:ilvl="8">
      <w:start w:val="1"/>
      <w:numFmt w:val="bullet"/>
      <w:lvlText w:val="▪"/>
      <w:lvlJc w:val="left"/>
      <w:pPr>
        <w:tabs>
          <w:tab w:val="num" w:pos="4054"/>
        </w:tabs>
        <w:ind w:left="4054" w:hanging="360"/>
      </w:pPr>
      <w:rPr>
        <w:rFonts w:ascii="OpenSymbol" w:hAnsi="OpenSymbol" w:cs="OpenSymbol"/>
      </w:rPr>
    </w:lvl>
  </w:abstractNum>
  <w:abstractNum w:abstractNumId="3">
    <w:nsid w:val="00000004"/>
    <w:multiLevelType w:val="multilevel"/>
    <w:tmpl w:val="00000004"/>
    <w:name w:val="WW8Num5"/>
    <w:lvl w:ilvl="0">
      <w:start w:val="1"/>
      <w:numFmt w:val="bullet"/>
      <w:lvlText w:val=""/>
      <w:lvlJc w:val="left"/>
      <w:pPr>
        <w:tabs>
          <w:tab w:val="num" w:pos="1174"/>
        </w:tabs>
        <w:ind w:left="1174" w:hanging="360"/>
      </w:pPr>
      <w:rPr>
        <w:rFonts w:ascii="Symbol" w:hAnsi="Symbol" w:cs="OpenSymbol"/>
      </w:rPr>
    </w:lvl>
    <w:lvl w:ilvl="1">
      <w:start w:val="1"/>
      <w:numFmt w:val="bullet"/>
      <w:lvlText w:val="◦"/>
      <w:lvlJc w:val="left"/>
      <w:pPr>
        <w:tabs>
          <w:tab w:val="num" w:pos="1534"/>
        </w:tabs>
        <w:ind w:left="1534" w:hanging="360"/>
      </w:pPr>
      <w:rPr>
        <w:rFonts w:ascii="OpenSymbol" w:hAnsi="OpenSymbol" w:cs="OpenSymbol"/>
      </w:rPr>
    </w:lvl>
    <w:lvl w:ilvl="2">
      <w:start w:val="1"/>
      <w:numFmt w:val="bullet"/>
      <w:lvlText w:val="▪"/>
      <w:lvlJc w:val="left"/>
      <w:pPr>
        <w:tabs>
          <w:tab w:val="num" w:pos="1894"/>
        </w:tabs>
        <w:ind w:left="1894" w:hanging="360"/>
      </w:pPr>
      <w:rPr>
        <w:rFonts w:ascii="OpenSymbol" w:hAnsi="OpenSymbol" w:cs="OpenSymbol"/>
      </w:rPr>
    </w:lvl>
    <w:lvl w:ilvl="3">
      <w:start w:val="1"/>
      <w:numFmt w:val="bullet"/>
      <w:lvlText w:val=""/>
      <w:lvlJc w:val="left"/>
      <w:pPr>
        <w:tabs>
          <w:tab w:val="num" w:pos="2254"/>
        </w:tabs>
        <w:ind w:left="2254" w:hanging="360"/>
      </w:pPr>
      <w:rPr>
        <w:rFonts w:ascii="Symbol" w:hAnsi="Symbol" w:cs="OpenSymbol"/>
      </w:rPr>
    </w:lvl>
    <w:lvl w:ilvl="4">
      <w:start w:val="1"/>
      <w:numFmt w:val="bullet"/>
      <w:lvlText w:val="◦"/>
      <w:lvlJc w:val="left"/>
      <w:pPr>
        <w:tabs>
          <w:tab w:val="num" w:pos="2614"/>
        </w:tabs>
        <w:ind w:left="2614" w:hanging="360"/>
      </w:pPr>
      <w:rPr>
        <w:rFonts w:ascii="OpenSymbol" w:hAnsi="OpenSymbol" w:cs="OpenSymbol"/>
      </w:rPr>
    </w:lvl>
    <w:lvl w:ilvl="5">
      <w:start w:val="1"/>
      <w:numFmt w:val="bullet"/>
      <w:lvlText w:val="▪"/>
      <w:lvlJc w:val="left"/>
      <w:pPr>
        <w:tabs>
          <w:tab w:val="num" w:pos="2974"/>
        </w:tabs>
        <w:ind w:left="2974" w:hanging="360"/>
      </w:pPr>
      <w:rPr>
        <w:rFonts w:ascii="OpenSymbol" w:hAnsi="OpenSymbol" w:cs="OpenSymbol"/>
      </w:rPr>
    </w:lvl>
    <w:lvl w:ilvl="6">
      <w:start w:val="1"/>
      <w:numFmt w:val="bullet"/>
      <w:lvlText w:val=""/>
      <w:lvlJc w:val="left"/>
      <w:pPr>
        <w:tabs>
          <w:tab w:val="num" w:pos="3334"/>
        </w:tabs>
        <w:ind w:left="3334" w:hanging="360"/>
      </w:pPr>
      <w:rPr>
        <w:rFonts w:ascii="Symbol" w:hAnsi="Symbol" w:cs="OpenSymbol"/>
      </w:rPr>
    </w:lvl>
    <w:lvl w:ilvl="7">
      <w:start w:val="1"/>
      <w:numFmt w:val="bullet"/>
      <w:lvlText w:val="◦"/>
      <w:lvlJc w:val="left"/>
      <w:pPr>
        <w:tabs>
          <w:tab w:val="num" w:pos="3694"/>
        </w:tabs>
        <w:ind w:left="3694" w:hanging="360"/>
      </w:pPr>
      <w:rPr>
        <w:rFonts w:ascii="OpenSymbol" w:hAnsi="OpenSymbol" w:cs="OpenSymbol"/>
      </w:rPr>
    </w:lvl>
    <w:lvl w:ilvl="8">
      <w:start w:val="1"/>
      <w:numFmt w:val="bullet"/>
      <w:lvlText w:val="▪"/>
      <w:lvlJc w:val="left"/>
      <w:pPr>
        <w:tabs>
          <w:tab w:val="num" w:pos="4054"/>
        </w:tabs>
        <w:ind w:left="4054" w:hanging="360"/>
      </w:pPr>
      <w:rPr>
        <w:rFonts w:ascii="OpenSymbol" w:hAnsi="OpenSymbol" w:cs="OpenSymbol"/>
      </w:rPr>
    </w:lvl>
  </w:abstractNum>
  <w:abstractNum w:abstractNumId="4">
    <w:nsid w:val="00000005"/>
    <w:multiLevelType w:val="multilevel"/>
    <w:tmpl w:val="00000005"/>
    <w:name w:val="WW8Num6"/>
    <w:lvl w:ilvl="0">
      <w:start w:val="1"/>
      <w:numFmt w:val="decimal"/>
      <w:lvlText w:val="%1)"/>
      <w:lvlJc w:val="left"/>
      <w:pPr>
        <w:tabs>
          <w:tab w:val="num" w:pos="0"/>
        </w:tabs>
        <w:ind w:left="360" w:hanging="360"/>
      </w:pPr>
      <w:rPr>
        <w:sz w:val="24"/>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5">
    <w:nsid w:val="00000006"/>
    <w:multiLevelType w:val="singleLevel"/>
    <w:tmpl w:val="00000006"/>
    <w:name w:val="WW8Num7"/>
    <w:lvl w:ilvl="0">
      <w:start w:val="1"/>
      <w:numFmt w:val="bullet"/>
      <w:lvlText w:val=""/>
      <w:lvlJc w:val="left"/>
      <w:pPr>
        <w:tabs>
          <w:tab w:val="num" w:pos="0"/>
        </w:tabs>
        <w:ind w:left="720" w:hanging="360"/>
      </w:pPr>
      <w:rPr>
        <w:rFonts w:ascii="Symbol" w:hAnsi="Symbol" w:cs="Symbol" w:hint="default"/>
        <w:sz w:val="24"/>
      </w:rPr>
    </w:lvl>
  </w:abstractNum>
  <w:abstractNum w:abstractNumId="6">
    <w:nsid w:val="00000007"/>
    <w:multiLevelType w:val="multilevel"/>
    <w:tmpl w:val="00000007"/>
    <w:name w:val="WW8Num8"/>
    <w:lvl w:ilvl="0">
      <w:start w:val="1"/>
      <w:numFmt w:val="bullet"/>
      <w:lvlText w:val=""/>
      <w:lvlJc w:val="left"/>
      <w:pPr>
        <w:tabs>
          <w:tab w:val="num" w:pos="360"/>
        </w:tabs>
        <w:ind w:left="360" w:hanging="360"/>
      </w:pPr>
      <w:rPr>
        <w:rFonts w:ascii="Symbol" w:hAnsi="Symbol" w:cs="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7">
    <w:nsid w:val="00000008"/>
    <w:multiLevelType w:val="multilevel"/>
    <w:tmpl w:val="00000008"/>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9">
    <w:nsid w:val="0000000A"/>
    <w:multiLevelType w:val="multilevel"/>
    <w:tmpl w:val="0000000A"/>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OpenSymbol" w:hAnsi="OpenSymbol"/>
      </w:rPr>
    </w:lvl>
    <w:lvl w:ilvl="2">
      <w:start w:val="1"/>
      <w:numFmt w:val="bullet"/>
      <w:lvlText w:val="▪"/>
      <w:lvlJc w:val="left"/>
      <w:pPr>
        <w:tabs>
          <w:tab w:val="num" w:pos="1080"/>
        </w:tabs>
        <w:ind w:left="1080" w:hanging="360"/>
      </w:pPr>
      <w:rPr>
        <w:rFonts w:ascii="OpenSymbol" w:hAnsi="Open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OpenSymbol" w:hAnsi="OpenSymbol"/>
      </w:rPr>
    </w:lvl>
    <w:lvl w:ilvl="5">
      <w:start w:val="1"/>
      <w:numFmt w:val="bullet"/>
      <w:lvlText w:val="▪"/>
      <w:lvlJc w:val="left"/>
      <w:pPr>
        <w:tabs>
          <w:tab w:val="num" w:pos="2160"/>
        </w:tabs>
        <w:ind w:left="2160" w:hanging="360"/>
      </w:pPr>
      <w:rPr>
        <w:rFonts w:ascii="OpenSymbol" w:hAnsi="Open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OpenSymbol" w:hAnsi="OpenSymbol"/>
      </w:rPr>
    </w:lvl>
    <w:lvl w:ilvl="8">
      <w:start w:val="1"/>
      <w:numFmt w:val="bullet"/>
      <w:lvlText w:val="▪"/>
      <w:lvlJc w:val="left"/>
      <w:pPr>
        <w:tabs>
          <w:tab w:val="num" w:pos="3240"/>
        </w:tabs>
        <w:ind w:left="3240" w:hanging="360"/>
      </w:pPr>
      <w:rPr>
        <w:rFonts w:ascii="OpenSymbol" w:hAnsi="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7D9"/>
    <w:rsid w:val="001E71DE"/>
    <w:rsid w:val="00565C5C"/>
    <w:rsid w:val="00661938"/>
    <w:rsid w:val="009D71E4"/>
    <w:rsid w:val="00B007D9"/>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4]" strokecolor="none [1]" shadowcolor="none [2]"/>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Ttulo1">
    <w:name w:val="heading 1"/>
    <w:basedOn w:val="Normal"/>
    <w:next w:val="Normal"/>
    <w:qFormat/>
    <w:pPr>
      <w:keepNext/>
      <w:numPr>
        <w:numId w:val="1"/>
      </w:numPr>
      <w:outlineLvl w:val="0"/>
    </w:pPr>
  </w:style>
  <w:style w:type="paragraph" w:styleId="Ttulo2">
    <w:name w:val="heading 2"/>
    <w:basedOn w:val="Normal"/>
    <w:next w:val="Normal"/>
    <w:qFormat/>
    <w:pPr>
      <w:keepNext/>
      <w:ind w:firstLine="227"/>
      <w:jc w:val="both"/>
      <w:outlineLvl w:val="1"/>
    </w:pPr>
  </w:style>
  <w:style w:type="paragraph" w:styleId="Ttulo3">
    <w:name w:val="heading 3"/>
    <w:basedOn w:val="Normal"/>
    <w:next w:val="Normal"/>
    <w:qFormat/>
    <w:pPr>
      <w:keepNext/>
      <w:jc w:val="both"/>
      <w:outlineLvl w:val="2"/>
    </w:pPr>
  </w:style>
  <w:style w:type="paragraph" w:styleId="Ttulo4">
    <w:name w:val="heading 4"/>
    <w:basedOn w:val="Normal"/>
    <w:next w:val="Normal"/>
    <w:qFormat/>
    <w:pPr>
      <w:keepNext/>
      <w:ind w:left="-567" w:firstLine="567"/>
      <w:jc w:val="center"/>
      <w:outlineLvl w:val="3"/>
    </w:pPr>
  </w:style>
  <w:style w:type="paragraph" w:styleId="Ttulo5">
    <w:name w:val="heading 5"/>
    <w:basedOn w:val="Normal"/>
    <w:next w:val="Normal"/>
    <w:qFormat/>
    <w:pPr>
      <w:keepNext/>
      <w:spacing w:before="120"/>
      <w:ind w:right="-68"/>
      <w:outlineLvl w:val="4"/>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sz w:val="24"/>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8z0">
    <w:name w:val="WW8Num8z0"/>
    <w:rPr>
      <w:rFonts w:ascii="Symbol" w:hAnsi="Symbol" w:cs="Symbol"/>
    </w:rPr>
  </w:style>
  <w:style w:type="character" w:customStyle="1" w:styleId="WW8Num8z1">
    <w:name w:val="WW8Num8z1"/>
    <w:rPr>
      <w:rFonts w:ascii="OpenSymbol" w:hAnsi="OpenSymbol" w:cs="Open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2">
    <w:name w:val="WW8Num8z2"/>
    <w:rPr>
      <w:rFonts w:ascii="Wingdings" w:hAnsi="Wingdings" w:cs="Wingdings" w:hint="default"/>
    </w:rPr>
  </w:style>
  <w:style w:type="character" w:customStyle="1" w:styleId="Fuentedeprrafopredeter2">
    <w:name w:val="Fuente de párrafo predeter.2"/>
  </w:style>
  <w:style w:type="character" w:customStyle="1" w:styleId="WW8Num3z2">
    <w:name w:val="WW8Num3z2"/>
    <w:rPr>
      <w:rFonts w:ascii="Wingdings" w:hAnsi="Wingdings" w:cs="Wingdings"/>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1z0">
    <w:name w:val="WW8Num11z0"/>
    <w:rPr>
      <w:rFonts w:hint="default"/>
    </w:rPr>
  </w:style>
  <w:style w:type="character" w:customStyle="1" w:styleId="WW8Num12z0">
    <w:name w:val="WW8Num12z0"/>
  </w:style>
  <w:style w:type="character" w:customStyle="1" w:styleId="WW8Num13z0">
    <w:name w:val="WW8Num13z0"/>
    <w:rPr>
      <w:rFonts w:ascii="Symbol" w:hAnsi="Symbol" w:cs="Symbol" w:hint="default"/>
    </w:rPr>
  </w:style>
  <w:style w:type="character" w:customStyle="1" w:styleId="WW8Num14z0">
    <w:name w:val="WW8Num14z0"/>
    <w:rPr>
      <w:rFonts w:ascii="Symbol" w:hAnsi="Symbol" w:cs="Symbol" w:hint="default"/>
    </w:rPr>
  </w:style>
  <w:style w:type="character" w:customStyle="1" w:styleId="WW8Num15z0">
    <w:name w:val="WW8Num15z0"/>
    <w:rPr>
      <w:rFonts w:ascii="Symbol" w:hAnsi="Symbol" w:cs="Symbol" w:hint="default"/>
    </w:rPr>
  </w:style>
  <w:style w:type="character" w:customStyle="1" w:styleId="WW8Num16z0">
    <w:name w:val="WW8Num16z0"/>
    <w:rPr>
      <w:rFonts w:ascii="Symbol" w:hAnsi="Symbol" w:cs="Symbol" w:hint="default"/>
    </w:rPr>
  </w:style>
  <w:style w:type="character" w:customStyle="1" w:styleId="WW8Num17z0">
    <w:name w:val="WW8Num17z0"/>
    <w:rPr>
      <w:rFonts w:ascii="Symbol" w:hAnsi="Symbol" w:cs="Symbol" w:hint="default"/>
    </w:rPr>
  </w:style>
  <w:style w:type="character" w:customStyle="1" w:styleId="WW8Num18z0">
    <w:name w:val="WW8Num18z0"/>
    <w:rPr>
      <w:rFonts w:ascii="Symbol" w:hAnsi="Symbol" w:cs="Symbol" w:hint="default"/>
    </w:rPr>
  </w:style>
  <w:style w:type="character" w:customStyle="1" w:styleId="WW8Num19z0">
    <w:name w:val="WW8Num19z0"/>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2z0">
    <w:name w:val="WW8Num22z0"/>
    <w:rPr>
      <w:rFonts w:ascii="Symbol" w:hAnsi="Symbol" w:cs="Symbol" w:hint="default"/>
    </w:rPr>
  </w:style>
  <w:style w:type="character" w:customStyle="1" w:styleId="WW8Num23z0">
    <w:name w:val="WW8Num23z0"/>
  </w:style>
  <w:style w:type="character" w:customStyle="1" w:styleId="WW8Num24z0">
    <w:name w:val="WW8Num24z0"/>
    <w:rPr>
      <w:rFonts w:ascii="Symbol" w:hAnsi="Symbol" w:cs="Symbol" w:hint="default"/>
    </w:rPr>
  </w:style>
  <w:style w:type="character" w:customStyle="1" w:styleId="Fuentedeprrafopredeter1">
    <w:name w:val="Fuente de párrafo predeter.1"/>
  </w:style>
  <w:style w:type="character" w:customStyle="1" w:styleId="Refdecomentario1">
    <w:name w:val="Ref. de comentario1"/>
    <w:rPr>
      <w:sz w:val="16"/>
    </w:rPr>
  </w:style>
  <w:style w:type="character" w:styleId="Nmerodepgina">
    <w:name w:val="page number"/>
    <w:basedOn w:val="Fuentedeprrafopredeter1"/>
  </w:style>
  <w:style w:type="character" w:styleId="Hipervnculo">
    <w:name w:val="Hyperlink"/>
  </w:style>
  <w:style w:type="character" w:customStyle="1" w:styleId="Vietas">
    <w:name w:val="Viñetas"/>
  </w:style>
  <w:style w:type="paragraph" w:customStyle="1" w:styleId="Encabezado2">
    <w:name w:val="Encabezado2"/>
    <w:basedOn w:val="Encabezado1"/>
    <w:next w:val="Textodecuerpo"/>
  </w:style>
  <w:style w:type="paragraph" w:styleId="Textodecuerpo">
    <w:name w:val="Body Text"/>
    <w:basedOn w:val="Normal"/>
    <w:pPr>
      <w:jc w:val="both"/>
    </w:pPr>
  </w:style>
  <w:style w:type="paragraph" w:styleId="Lista">
    <w:name w:val="List"/>
    <w:basedOn w:val="Textodecuerpo"/>
    <w:rPr>
      <w:rFonts w:cs="FreeSans"/>
    </w:rPr>
  </w:style>
  <w:style w:type="paragraph" w:styleId="Epgrafe">
    <w:name w:val="caption"/>
    <w:basedOn w:val="Normal"/>
    <w:qFormat/>
    <w:pPr>
      <w:suppressLineNumbers/>
      <w:spacing w:before="120" w:after="120"/>
    </w:pPr>
  </w:style>
  <w:style w:type="paragraph" w:customStyle="1" w:styleId="ndice">
    <w:name w:val="Índice"/>
    <w:basedOn w:val="Normal"/>
    <w:pPr>
      <w:suppressLineNumbers/>
    </w:pPr>
    <w:rPr>
      <w:rFonts w:cs="FreeSans"/>
    </w:rPr>
  </w:style>
  <w:style w:type="paragraph" w:customStyle="1" w:styleId="Encabezado1">
    <w:name w:val="Encabezado1"/>
    <w:basedOn w:val="Normal"/>
    <w:next w:val="Textodecuerpo"/>
    <w:pPr>
      <w:shd w:val="clear" w:color="auto" w:fill="B2B2B2"/>
      <w:spacing w:before="240"/>
      <w:ind w:left="-567" w:right="-998"/>
      <w:jc w:val="center"/>
    </w:pPr>
  </w:style>
  <w:style w:type="paragraph" w:customStyle="1" w:styleId="Descripcin">
    <w:name w:val="Descripción"/>
    <w:basedOn w:val="Normal"/>
    <w:pPr>
      <w:suppressLineNumbers/>
      <w:spacing w:before="120" w:after="120"/>
    </w:pPr>
  </w:style>
  <w:style w:type="paragraph" w:customStyle="1" w:styleId="Textocomentario1">
    <w:name w:val="Texto comentario1"/>
    <w:basedOn w:val="Normal"/>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paragraph" w:customStyle="1" w:styleId="Textodecuerpo21">
    <w:name w:val="Texto de cuerpo 21"/>
    <w:basedOn w:val="Normal"/>
    <w:pPr>
      <w:jc w:val="both"/>
    </w:pPr>
  </w:style>
  <w:style w:type="paragraph" w:styleId="Sangradetdecuerpo">
    <w:name w:val="Body Text Indent"/>
    <w:basedOn w:val="Normal"/>
    <w:pPr>
      <w:ind w:left="227"/>
    </w:pPr>
  </w:style>
  <w:style w:type="paragraph" w:styleId="Textodeglobo">
    <w:name w:val="Balloon Text"/>
    <w:basedOn w:val="Normal"/>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uadrculavistosa-nfasis1">
    <w:name w:val="Cuadrícula vistosa - Énfasis 1"/>
    <w:basedOn w:val="Normal"/>
    <w:pPr>
      <w:spacing w:after="283"/>
      <w:ind w:left="567" w:right="567"/>
    </w:pPr>
  </w:style>
  <w:style w:type="paragraph" w:styleId="Subttulo">
    <w:name w:val="Subtitle"/>
    <w:basedOn w:val="Encabezado1"/>
    <w:next w:val="Textodecuerpo"/>
    <w:qFormat/>
    <w:pPr>
      <w:spacing w:before="60" w:after="120"/>
    </w:pPr>
    <w:rPr>
      <w:sz w:val="36"/>
      <w:szCs w:val="36"/>
    </w:rPr>
  </w:style>
  <w:style w:type="paragraph" w:customStyle="1" w:styleId="ListParagraph">
    <w:name w:val="List Paragraph"/>
    <w:basedOn w:val="Normal"/>
    <w:pPr>
      <w:ind w:left="720"/>
      <w:contextualSpacing/>
    </w:pPr>
  </w:style>
  <w:style w:type="paragraph" w:styleId="Cita">
    <w:name w:val="Quote"/>
    <w:basedOn w:val="Normal"/>
    <w:qFormat/>
    <w:pPr>
      <w:spacing w:after="283"/>
      <w:ind w:left="567" w:right="567"/>
    </w:pPr>
  </w:style>
  <w:style w:type="paragraph" w:styleId="Ttulo">
    <w:name w:val="Title"/>
    <w:basedOn w:val="Encabezado2"/>
    <w:next w:val="Textodecuerpo"/>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Ttulo1">
    <w:name w:val="heading 1"/>
    <w:basedOn w:val="Normal"/>
    <w:next w:val="Normal"/>
    <w:qFormat/>
    <w:pPr>
      <w:keepNext/>
      <w:numPr>
        <w:numId w:val="1"/>
      </w:numPr>
      <w:outlineLvl w:val="0"/>
    </w:pPr>
  </w:style>
  <w:style w:type="paragraph" w:styleId="Ttulo2">
    <w:name w:val="heading 2"/>
    <w:basedOn w:val="Normal"/>
    <w:next w:val="Normal"/>
    <w:qFormat/>
    <w:pPr>
      <w:keepNext/>
      <w:ind w:firstLine="227"/>
      <w:jc w:val="both"/>
      <w:outlineLvl w:val="1"/>
    </w:pPr>
  </w:style>
  <w:style w:type="paragraph" w:styleId="Ttulo3">
    <w:name w:val="heading 3"/>
    <w:basedOn w:val="Normal"/>
    <w:next w:val="Normal"/>
    <w:qFormat/>
    <w:pPr>
      <w:keepNext/>
      <w:jc w:val="both"/>
      <w:outlineLvl w:val="2"/>
    </w:pPr>
  </w:style>
  <w:style w:type="paragraph" w:styleId="Ttulo4">
    <w:name w:val="heading 4"/>
    <w:basedOn w:val="Normal"/>
    <w:next w:val="Normal"/>
    <w:qFormat/>
    <w:pPr>
      <w:keepNext/>
      <w:ind w:left="-567" w:firstLine="567"/>
      <w:jc w:val="center"/>
      <w:outlineLvl w:val="3"/>
    </w:pPr>
  </w:style>
  <w:style w:type="paragraph" w:styleId="Ttulo5">
    <w:name w:val="heading 5"/>
    <w:basedOn w:val="Normal"/>
    <w:next w:val="Normal"/>
    <w:qFormat/>
    <w:pPr>
      <w:keepNext/>
      <w:spacing w:before="120"/>
      <w:ind w:right="-68"/>
      <w:outlineLvl w:val="4"/>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sz w:val="24"/>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8z0">
    <w:name w:val="WW8Num8z0"/>
    <w:rPr>
      <w:rFonts w:ascii="Symbol" w:hAnsi="Symbol" w:cs="Symbol"/>
    </w:rPr>
  </w:style>
  <w:style w:type="character" w:customStyle="1" w:styleId="WW8Num8z1">
    <w:name w:val="WW8Num8z1"/>
    <w:rPr>
      <w:rFonts w:ascii="OpenSymbol" w:hAnsi="OpenSymbol" w:cs="Open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2">
    <w:name w:val="WW8Num8z2"/>
    <w:rPr>
      <w:rFonts w:ascii="Wingdings" w:hAnsi="Wingdings" w:cs="Wingdings" w:hint="default"/>
    </w:rPr>
  </w:style>
  <w:style w:type="character" w:customStyle="1" w:styleId="Fuentedeprrafopredeter2">
    <w:name w:val="Fuente de párrafo predeter.2"/>
  </w:style>
  <w:style w:type="character" w:customStyle="1" w:styleId="WW8Num3z2">
    <w:name w:val="WW8Num3z2"/>
    <w:rPr>
      <w:rFonts w:ascii="Wingdings" w:hAnsi="Wingdings" w:cs="Wingdings"/>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1z0">
    <w:name w:val="WW8Num11z0"/>
    <w:rPr>
      <w:rFonts w:hint="default"/>
    </w:rPr>
  </w:style>
  <w:style w:type="character" w:customStyle="1" w:styleId="WW8Num12z0">
    <w:name w:val="WW8Num12z0"/>
  </w:style>
  <w:style w:type="character" w:customStyle="1" w:styleId="WW8Num13z0">
    <w:name w:val="WW8Num13z0"/>
    <w:rPr>
      <w:rFonts w:ascii="Symbol" w:hAnsi="Symbol" w:cs="Symbol" w:hint="default"/>
    </w:rPr>
  </w:style>
  <w:style w:type="character" w:customStyle="1" w:styleId="WW8Num14z0">
    <w:name w:val="WW8Num14z0"/>
    <w:rPr>
      <w:rFonts w:ascii="Symbol" w:hAnsi="Symbol" w:cs="Symbol" w:hint="default"/>
    </w:rPr>
  </w:style>
  <w:style w:type="character" w:customStyle="1" w:styleId="WW8Num15z0">
    <w:name w:val="WW8Num15z0"/>
    <w:rPr>
      <w:rFonts w:ascii="Symbol" w:hAnsi="Symbol" w:cs="Symbol" w:hint="default"/>
    </w:rPr>
  </w:style>
  <w:style w:type="character" w:customStyle="1" w:styleId="WW8Num16z0">
    <w:name w:val="WW8Num16z0"/>
    <w:rPr>
      <w:rFonts w:ascii="Symbol" w:hAnsi="Symbol" w:cs="Symbol" w:hint="default"/>
    </w:rPr>
  </w:style>
  <w:style w:type="character" w:customStyle="1" w:styleId="WW8Num17z0">
    <w:name w:val="WW8Num17z0"/>
    <w:rPr>
      <w:rFonts w:ascii="Symbol" w:hAnsi="Symbol" w:cs="Symbol" w:hint="default"/>
    </w:rPr>
  </w:style>
  <w:style w:type="character" w:customStyle="1" w:styleId="WW8Num18z0">
    <w:name w:val="WW8Num18z0"/>
    <w:rPr>
      <w:rFonts w:ascii="Symbol" w:hAnsi="Symbol" w:cs="Symbol" w:hint="default"/>
    </w:rPr>
  </w:style>
  <w:style w:type="character" w:customStyle="1" w:styleId="WW8Num19z0">
    <w:name w:val="WW8Num19z0"/>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2z0">
    <w:name w:val="WW8Num22z0"/>
    <w:rPr>
      <w:rFonts w:ascii="Symbol" w:hAnsi="Symbol" w:cs="Symbol" w:hint="default"/>
    </w:rPr>
  </w:style>
  <w:style w:type="character" w:customStyle="1" w:styleId="WW8Num23z0">
    <w:name w:val="WW8Num23z0"/>
  </w:style>
  <w:style w:type="character" w:customStyle="1" w:styleId="WW8Num24z0">
    <w:name w:val="WW8Num24z0"/>
    <w:rPr>
      <w:rFonts w:ascii="Symbol" w:hAnsi="Symbol" w:cs="Symbol" w:hint="default"/>
    </w:rPr>
  </w:style>
  <w:style w:type="character" w:customStyle="1" w:styleId="Fuentedeprrafopredeter1">
    <w:name w:val="Fuente de párrafo predeter.1"/>
  </w:style>
  <w:style w:type="character" w:customStyle="1" w:styleId="Refdecomentario1">
    <w:name w:val="Ref. de comentario1"/>
    <w:rPr>
      <w:sz w:val="16"/>
    </w:rPr>
  </w:style>
  <w:style w:type="character" w:styleId="Nmerodepgina">
    <w:name w:val="page number"/>
    <w:basedOn w:val="Fuentedeprrafopredeter1"/>
  </w:style>
  <w:style w:type="character" w:styleId="Hipervnculo">
    <w:name w:val="Hyperlink"/>
  </w:style>
  <w:style w:type="character" w:customStyle="1" w:styleId="Vietas">
    <w:name w:val="Viñetas"/>
  </w:style>
  <w:style w:type="paragraph" w:customStyle="1" w:styleId="Encabezado2">
    <w:name w:val="Encabezado2"/>
    <w:basedOn w:val="Encabezado1"/>
    <w:next w:val="Textodecuerpo"/>
  </w:style>
  <w:style w:type="paragraph" w:styleId="Textodecuerpo">
    <w:name w:val="Body Text"/>
    <w:basedOn w:val="Normal"/>
    <w:pPr>
      <w:jc w:val="both"/>
    </w:pPr>
  </w:style>
  <w:style w:type="paragraph" w:styleId="Lista">
    <w:name w:val="List"/>
    <w:basedOn w:val="Textodecuerpo"/>
    <w:rPr>
      <w:rFonts w:cs="FreeSans"/>
    </w:rPr>
  </w:style>
  <w:style w:type="paragraph" w:styleId="Epgrafe">
    <w:name w:val="caption"/>
    <w:basedOn w:val="Normal"/>
    <w:qFormat/>
    <w:pPr>
      <w:suppressLineNumbers/>
      <w:spacing w:before="120" w:after="120"/>
    </w:pPr>
  </w:style>
  <w:style w:type="paragraph" w:customStyle="1" w:styleId="ndice">
    <w:name w:val="Índice"/>
    <w:basedOn w:val="Normal"/>
    <w:pPr>
      <w:suppressLineNumbers/>
    </w:pPr>
    <w:rPr>
      <w:rFonts w:cs="FreeSans"/>
    </w:rPr>
  </w:style>
  <w:style w:type="paragraph" w:customStyle="1" w:styleId="Encabezado1">
    <w:name w:val="Encabezado1"/>
    <w:basedOn w:val="Normal"/>
    <w:next w:val="Textodecuerpo"/>
    <w:pPr>
      <w:shd w:val="clear" w:color="auto" w:fill="B2B2B2"/>
      <w:spacing w:before="240"/>
      <w:ind w:left="-567" w:right="-998"/>
      <w:jc w:val="center"/>
    </w:pPr>
  </w:style>
  <w:style w:type="paragraph" w:customStyle="1" w:styleId="Descripcin">
    <w:name w:val="Descripción"/>
    <w:basedOn w:val="Normal"/>
    <w:pPr>
      <w:suppressLineNumbers/>
      <w:spacing w:before="120" w:after="120"/>
    </w:pPr>
  </w:style>
  <w:style w:type="paragraph" w:customStyle="1" w:styleId="Textocomentario1">
    <w:name w:val="Texto comentario1"/>
    <w:basedOn w:val="Normal"/>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paragraph" w:customStyle="1" w:styleId="Textodecuerpo21">
    <w:name w:val="Texto de cuerpo 21"/>
    <w:basedOn w:val="Normal"/>
    <w:pPr>
      <w:jc w:val="both"/>
    </w:pPr>
  </w:style>
  <w:style w:type="paragraph" w:styleId="Sangradetdecuerpo">
    <w:name w:val="Body Text Indent"/>
    <w:basedOn w:val="Normal"/>
    <w:pPr>
      <w:ind w:left="227"/>
    </w:pPr>
  </w:style>
  <w:style w:type="paragraph" w:styleId="Textodeglobo">
    <w:name w:val="Balloon Text"/>
    <w:basedOn w:val="Normal"/>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uadrculavistosa-nfasis1">
    <w:name w:val="Cuadrícula vistosa - Énfasis 1"/>
    <w:basedOn w:val="Normal"/>
    <w:pPr>
      <w:spacing w:after="283"/>
      <w:ind w:left="567" w:right="567"/>
    </w:pPr>
  </w:style>
  <w:style w:type="paragraph" w:styleId="Subttulo">
    <w:name w:val="Subtitle"/>
    <w:basedOn w:val="Encabezado1"/>
    <w:next w:val="Textodecuerpo"/>
    <w:qFormat/>
    <w:pPr>
      <w:spacing w:before="60" w:after="120"/>
    </w:pPr>
    <w:rPr>
      <w:sz w:val="36"/>
      <w:szCs w:val="36"/>
    </w:rPr>
  </w:style>
  <w:style w:type="paragraph" w:customStyle="1" w:styleId="ListParagraph">
    <w:name w:val="List Paragraph"/>
    <w:basedOn w:val="Normal"/>
    <w:pPr>
      <w:ind w:left="720"/>
      <w:contextualSpacing/>
    </w:pPr>
  </w:style>
  <w:style w:type="paragraph" w:styleId="Cita">
    <w:name w:val="Quote"/>
    <w:basedOn w:val="Normal"/>
    <w:qFormat/>
    <w:pPr>
      <w:spacing w:after="283"/>
      <w:ind w:left="567" w:right="567"/>
    </w:pPr>
  </w:style>
  <w:style w:type="paragraph" w:styleId="Ttulo">
    <w:name w:val="Title"/>
    <w:basedOn w:val="Encabezado2"/>
    <w:next w:val="Textodecuerpo"/>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aulinasilvaghio@gmail.com" TargetMode="External"/><Relationship Id="rId9" Type="http://schemas.openxmlformats.org/officeDocument/2006/relationships/hyperlink" Target="mailto:pasilva@alumnos.inf.utfsm.cl"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4272</Words>
  <Characters>23500</Characters>
  <Application>Microsoft Macintosh Word</Application>
  <DocSecurity>0</DocSecurity>
  <Lines>195</Lines>
  <Paragraphs>55</Paragraphs>
  <ScaleCrop>false</ScaleCrop>
  <Company>Universidad Técnica Federico Santa María</Company>
  <LinksUpToDate>false</LinksUpToDate>
  <CharactersWithSpaces>27717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Inscripciónd de Tesis MII</dc:title>
  <dc:subject/>
  <dc:creator>Pabla Valdebenito Mallega</dc:creator>
  <cp:keywords/>
  <dc:description/>
  <cp:lastModifiedBy>Raul Monge</cp:lastModifiedBy>
  <cp:revision>2</cp:revision>
  <cp:lastPrinted>2006-10-05T15:17:00Z</cp:lastPrinted>
  <dcterms:created xsi:type="dcterms:W3CDTF">2016-01-21T13:15:00Z</dcterms:created>
  <dcterms:modified xsi:type="dcterms:W3CDTF">2016-01-21T13:15:00Z</dcterms:modified>
</cp:coreProperties>
</file>